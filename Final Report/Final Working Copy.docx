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2E817" w14:textId="77777777" w:rsidR="00A7382F" w:rsidRDefault="00DE5799">
      <w:pPr>
        <w:pStyle w:val="Titledocument"/>
        <w:rPr>
          <w14:ligatures w14:val="standard"/>
        </w:rPr>
      </w:pPr>
      <w:r>
        <w:rPr>
          <w:bCs/>
          <w14:ligatures w14:val="standard"/>
        </w:rPr>
        <w:t>Analysis of the Effects of Regulation on Railroad Safety</w:t>
      </w:r>
    </w:p>
    <w:p w14:paraId="3372E818" w14:textId="77777777" w:rsidR="00A7382F" w:rsidRDefault="00DE5799">
      <w:pPr>
        <w:pStyle w:val="Subtitle"/>
        <w:rPr>
          <w14:ligatures w14:val="standard"/>
        </w:rPr>
      </w:pPr>
      <w:r>
        <w:rPr>
          <w:bCs/>
          <w14:ligatures w14:val="standard"/>
        </w:rPr>
        <w:t xml:space="preserve">Implementation of Data Mining Algorithms to explore Causality and Trends in Railroad Accidents </w:t>
      </w:r>
    </w:p>
    <w:p w14:paraId="3372E819" w14:textId="77777777" w:rsidR="00A7382F" w:rsidRDefault="00A7382F">
      <w:pPr>
        <w:sectPr w:rsidR="00A7382F">
          <w:headerReference w:type="default" r:id="rId9"/>
          <w:footerReference w:type="even" r:id="rId10"/>
          <w:footerReference w:type="default" r:id="rId11"/>
          <w:pgSz w:w="12240" w:h="15840"/>
          <w:pgMar w:top="1500" w:right="1080" w:bottom="1600" w:left="1080" w:header="0" w:footer="0" w:gutter="0"/>
          <w:cols w:space="720"/>
          <w:formProt w:val="0"/>
          <w:titlePg/>
          <w:docGrid w:linePitch="600" w:charSpace="45056"/>
        </w:sectPr>
      </w:pPr>
    </w:p>
    <w:p w14:paraId="3372E81A" w14:textId="77777777" w:rsidR="00A7382F" w:rsidRDefault="00DE5799">
      <w:pPr>
        <w:pStyle w:val="Authors"/>
        <w:jc w:val="center"/>
        <w:rPr>
          <w14:ligatures w14:val="standard"/>
        </w:rPr>
      </w:pPr>
      <w:r>
        <w:rPr>
          <w:rStyle w:val="FirstName"/>
          <w:rFonts w:eastAsia="Calibri"/>
          <w14:ligatures w14:val="standard"/>
        </w:rPr>
        <w:t>Kai</w:t>
      </w:r>
      <w:r>
        <w:rPr>
          <w14:ligatures w14:val="standard"/>
        </w:rPr>
        <w:t xml:space="preserve"> </w:t>
      </w:r>
      <w:r>
        <w:rPr>
          <w:rStyle w:val="Surname"/>
          <w:rFonts w:eastAsia="Calibri"/>
          <w14:ligatures w14:val="standard"/>
        </w:rPr>
        <w:t>Liao</w:t>
      </w:r>
      <w:r>
        <w:rPr>
          <w14:ligatures w14:val="standard"/>
        </w:rPr>
        <w:br/>
      </w:r>
      <w:r>
        <w:rPr>
          <w:rStyle w:val="OrgDiv"/>
          <w:color w:val="auto"/>
          <w:sz w:val="20"/>
          <w14:ligatures w14:val="standard"/>
        </w:rPr>
        <w:t xml:space="preserve"> Electrical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rFonts w:eastAsia="Calibri"/>
          <w:sz w:val="20"/>
          <w14:ligatures w14:val="standard"/>
        </w:rPr>
        <w:t>Broomfield, CO, USA</w:t>
      </w:r>
      <w:r>
        <w:rPr>
          <w:sz w:val="20"/>
          <w14:ligatures w14:val="standard"/>
        </w:rPr>
        <w:br/>
        <w:t xml:space="preserve"> feli3513</w:t>
      </w:r>
      <w:r>
        <w:rPr>
          <w:rStyle w:val="Email"/>
          <w:color w:val="auto"/>
          <w:sz w:val="20"/>
          <w14:ligatures w14:val="standard"/>
        </w:rPr>
        <w:t>@</w:t>
      </w:r>
      <w:r>
        <w:rPr>
          <w:rStyle w:val="Email"/>
          <w:rFonts w:eastAsia="Calibri"/>
          <w:color w:val="auto"/>
          <w:sz w:val="20"/>
          <w14:ligatures w14:val="standard"/>
        </w:rPr>
        <w:t>colorado.edu</w:t>
      </w:r>
    </w:p>
    <w:p w14:paraId="3372E81B" w14:textId="77777777" w:rsidR="00A7382F" w:rsidRDefault="00DE5799">
      <w:pPr>
        <w:pStyle w:val="Authors"/>
        <w:jc w:val="center"/>
        <w:rPr>
          <w14:ligatures w14:val="standard"/>
        </w:rPr>
      </w:pPr>
      <w:r>
        <w:rPr>
          <w:rStyle w:val="FirstName"/>
          <w14:ligatures w14:val="standard"/>
        </w:rPr>
        <w:t>Katrina</w:t>
      </w:r>
      <w:r>
        <w:rPr>
          <w14:ligatures w14:val="standard"/>
        </w:rPr>
        <w:t xml:space="preserve"> </w:t>
      </w:r>
      <w:r>
        <w:rPr>
          <w:rStyle w:val="Surname"/>
          <w14:ligatures w14:val="standard"/>
        </w:rPr>
        <w:t>Siegfried</w:t>
      </w:r>
      <w:r>
        <w:rPr>
          <w14:ligatures w14:val="standard"/>
        </w:rPr>
        <w:br/>
      </w:r>
      <w:r>
        <w:rPr>
          <w:rStyle w:val="OrgDiv"/>
          <w:color w:val="auto"/>
          <w:sz w:val="20"/>
          <w14:ligatures w14:val="standard"/>
        </w:rPr>
        <w:t xml:space="preserve"> Computer Science</w:t>
      </w:r>
      <w:r>
        <w:rPr>
          <w:rStyle w:val="OrgName"/>
          <w:color w:val="auto"/>
          <w:sz w:val="20"/>
          <w14:ligatures w14:val="standard"/>
        </w:rPr>
        <w:br/>
        <w:t xml:space="preserve"> University of Colorado Boulder</w:t>
      </w:r>
      <w:r>
        <w:rPr>
          <w:rStyle w:val="OrgName"/>
          <w:color w:val="auto"/>
          <w:sz w:val="20"/>
          <w14:ligatures w14:val="standard"/>
        </w:rPr>
        <w:br/>
      </w:r>
      <w:r>
        <w:rPr>
          <w:rStyle w:val="City"/>
          <w:sz w:val="20"/>
          <w14:ligatures w14:val="standard"/>
        </w:rPr>
        <w:t>Boulder, CO, USA</w:t>
      </w:r>
      <w:r>
        <w:rPr>
          <w:sz w:val="20"/>
          <w14:ligatures w14:val="standard"/>
        </w:rPr>
        <w:br/>
      </w:r>
      <w:r>
        <w:rPr>
          <w:sz w:val="16"/>
          <w:szCs w:val="18"/>
          <w14:ligatures w14:val="standard"/>
        </w:rPr>
        <w:t xml:space="preserve"> </w:t>
      </w:r>
      <w:hyperlink r:id="rId12">
        <w:r>
          <w:rPr>
            <w:rStyle w:val="Hyperlink"/>
            <w:color w:val="auto"/>
            <w:sz w:val="20"/>
            <w:szCs w:val="18"/>
            <w:u w:val="none"/>
            <w14:ligatures w14:val="standard"/>
          </w:rPr>
          <w:t>katrina.siegfried@colorado.edu</w:t>
        </w:r>
      </w:hyperlink>
    </w:p>
    <w:p w14:paraId="3372E81C" w14:textId="49E1B7D3" w:rsidR="00A7382F" w:rsidRDefault="00DE5799">
      <w:pPr>
        <w:pStyle w:val="Authors"/>
        <w:jc w:val="center"/>
        <w:rPr>
          <w14:ligatures w14:val="standard"/>
        </w:rPr>
      </w:pPr>
      <w:r>
        <w:rPr>
          <w:rStyle w:val="FirstName"/>
          <w14:ligatures w14:val="standard"/>
        </w:rPr>
        <w:t>Andrew Smith</w:t>
      </w:r>
      <w:r>
        <w:rPr>
          <w14:ligatures w14:val="standard"/>
        </w:rPr>
        <w:br/>
      </w:r>
      <w:r>
        <w:rPr>
          <w:rStyle w:val="OrgDiv"/>
          <w:color w:val="auto"/>
          <w:sz w:val="20"/>
          <w14:ligatures w14:val="standard"/>
        </w:rPr>
        <w:t xml:space="preserve"> Mechanical Engineering</w:t>
      </w:r>
      <w:r>
        <w:rPr>
          <w:rStyle w:val="OrgName"/>
          <w:color w:val="auto"/>
          <w:sz w:val="20"/>
          <w14:ligatures w14:val="standard"/>
        </w:rPr>
        <w:br/>
        <w:t xml:space="preserve"> University of Colorado Boulder</w:t>
      </w:r>
      <w:r>
        <w:rPr>
          <w:rStyle w:val="OrgName"/>
          <w:color w:val="auto"/>
          <w:sz w:val="20"/>
          <w14:ligatures w14:val="standard"/>
        </w:rPr>
        <w:br/>
        <w:t xml:space="preserve"> </w:t>
      </w:r>
      <w:r>
        <w:rPr>
          <w:rStyle w:val="City"/>
          <w:sz w:val="20"/>
          <w14:ligatures w14:val="standard"/>
        </w:rPr>
        <w:t>Boulder, C</w:t>
      </w:r>
      <w:r w:rsidR="00CA2783">
        <w:rPr>
          <w:rStyle w:val="City"/>
          <w:sz w:val="20"/>
          <w14:ligatures w14:val="standard"/>
        </w:rPr>
        <w:t>O</w:t>
      </w:r>
      <w:r>
        <w:rPr>
          <w:rStyle w:val="City"/>
          <w:sz w:val="20"/>
          <w14:ligatures w14:val="standard"/>
        </w:rPr>
        <w:t>, USA</w:t>
      </w:r>
      <w:r>
        <w:rPr>
          <w:sz w:val="20"/>
          <w14:ligatures w14:val="standard"/>
        </w:rPr>
        <w:br/>
        <w:t xml:space="preserve"> </w:t>
      </w:r>
      <w:r>
        <w:rPr>
          <w:rStyle w:val="Email"/>
          <w:color w:val="auto"/>
          <w:sz w:val="20"/>
          <w14:ligatures w14:val="standard"/>
        </w:rPr>
        <w:t>ansm6548@colorado.edu</w:t>
      </w:r>
    </w:p>
    <w:p w14:paraId="3372E81D" w14:textId="77777777" w:rsidR="00A7382F" w:rsidRDefault="00A7382F">
      <w:pPr>
        <w:sectPr w:rsidR="00A7382F">
          <w:type w:val="continuous"/>
          <w:pgSz w:w="12240" w:h="15840"/>
          <w:pgMar w:top="1500" w:right="1080" w:bottom="1600" w:left="1080" w:header="0" w:footer="0" w:gutter="0"/>
          <w:cols w:num="3" w:space="720"/>
          <w:formProt w:val="0"/>
          <w:docGrid w:linePitch="600" w:charSpace="45056"/>
        </w:sectPr>
      </w:pPr>
    </w:p>
    <w:p w14:paraId="3372E81E" w14:textId="77777777" w:rsidR="00A7382F" w:rsidRDefault="00A7382F">
      <w:pPr>
        <w:pStyle w:val="AbsHead"/>
        <w:rPr>
          <w14:ligatures w14:val="standard"/>
        </w:rPr>
      </w:pPr>
    </w:p>
    <w:p w14:paraId="3372E81F" w14:textId="77777777" w:rsidR="00A7382F" w:rsidRDefault="00A7382F">
      <w:pPr>
        <w:sectPr w:rsidR="00A7382F">
          <w:type w:val="continuous"/>
          <w:pgSz w:w="12240" w:h="15840"/>
          <w:pgMar w:top="1500" w:right="1080" w:bottom="1600" w:left="1080" w:header="0" w:footer="0" w:gutter="0"/>
          <w:cols w:space="720"/>
          <w:formProt w:val="0"/>
          <w:docGrid w:linePitch="600" w:charSpace="45056"/>
        </w:sectPr>
      </w:pPr>
    </w:p>
    <w:p w14:paraId="7D33AD7C" w14:textId="77777777" w:rsidR="00587037" w:rsidRPr="00586A35" w:rsidRDefault="00587037" w:rsidP="00587037">
      <w:pPr>
        <w:pStyle w:val="AbsHead"/>
        <w:rPr>
          <w14:ligatures w14:val="standard"/>
        </w:rPr>
      </w:pPr>
      <w:r w:rsidRPr="00586A35">
        <w:rPr>
          <w14:ligatures w14:val="standard"/>
        </w:rPr>
        <w:t>ABSTRACT</w:t>
      </w:r>
    </w:p>
    <w:p w14:paraId="42937B10" w14:textId="77777777" w:rsidR="00587037" w:rsidRPr="002E7D3B" w:rsidRDefault="00587037" w:rsidP="00587037">
      <w:pPr>
        <w:pStyle w:val="Abstract"/>
        <w:rPr>
          <w:rFonts w:eastAsia="Verdana"/>
          <w:color w:val="FF0000"/>
          <w:sz w:val="22"/>
          <w:szCs w:val="28"/>
          <w14:ligatures w14:val="standard"/>
        </w:rPr>
      </w:pPr>
      <w:commentRangeStart w:id="4"/>
      <w:r w:rsidRPr="002E7D3B">
        <w:rPr>
          <w:rFonts w:eastAsia="Verdana"/>
          <w:color w:val="FF0000"/>
          <w:sz w:val="22"/>
          <w:szCs w:val="28"/>
          <w14:ligatures w14:val="standard"/>
        </w:rPr>
        <w:t>In this sample-structured document, neither the cross-linking of float elements and bibliography nor metadata/copyright information is available. The sample document is provided in “Draft” mode and to view it in the final layout format, applying the required template is essential with some standard steps.</w:t>
      </w:r>
    </w:p>
    <w:p w14:paraId="2EE4E8F5" w14:textId="77777777" w:rsidR="00587037" w:rsidRPr="002E7D3B" w:rsidRDefault="00587037" w:rsidP="00587037">
      <w:pPr>
        <w:pStyle w:val="Abstract"/>
        <w:rPr>
          <w:color w:val="FF0000"/>
          <w:sz w:val="22"/>
          <w:szCs w:val="28"/>
          <w14:ligatures w14:val="standard"/>
        </w:rPr>
      </w:pPr>
      <w:r w:rsidRPr="002E7D3B">
        <w:rPr>
          <w:rFonts w:eastAsia="Verdana"/>
          <w:color w:val="FF0000"/>
          <w:sz w:val="22"/>
          <w:szCs w:val="28"/>
          <w14:ligatures w14:val="standard"/>
        </w:rPr>
        <w:t xml:space="preserve">These steps, which should require </w:t>
      </w:r>
      <w:r w:rsidRPr="002E7D3B">
        <w:rPr>
          <w:color w:val="FF0000"/>
          <w:sz w:val="22"/>
          <w:szCs w:val="28"/>
          <w14:ligatures w14:val="standard"/>
        </w:rPr>
        <w:t xml:space="preserve">generation of the final output from the styled paper, are mentioned here in this paragraph. First, users </w:t>
      </w:r>
      <w:proofErr w:type="gramStart"/>
      <w:r w:rsidRPr="002E7D3B">
        <w:rPr>
          <w:color w:val="FF0000"/>
          <w:sz w:val="22"/>
          <w:szCs w:val="28"/>
          <w14:ligatures w14:val="standard"/>
        </w:rPr>
        <w:t>have to</w:t>
      </w:r>
      <w:proofErr w:type="gramEnd"/>
      <w:r w:rsidRPr="002E7D3B">
        <w:rPr>
          <w:color w:val="FF0000"/>
          <w:sz w:val="22"/>
          <w:szCs w:val="28"/>
          <w14:ligatures w14:val="standard"/>
        </w:rPr>
        <w:t xml:space="preserve"> run “Reference Numbering” from the “Reference Elements” menu; this is the first step to start the bibliography marking (it should be clicked while keeping the cursor at the beginning of the reference list). After the marking is complete, the reference element runs all the options under the “Cross Linking” menu.</w:t>
      </w:r>
    </w:p>
    <w:p w14:paraId="40A46140" w14:textId="2496DA87" w:rsidR="00587037" w:rsidRPr="002E7D3B" w:rsidRDefault="00587037" w:rsidP="00587037">
      <w:pPr>
        <w:pStyle w:val="Abstract"/>
        <w:rPr>
          <w:rStyle w:val="Label"/>
          <w:color w:val="FF0000"/>
          <w:sz w:val="22"/>
          <w:szCs w:val="28"/>
          <w14:ligatures w14:val="standard"/>
        </w:rPr>
      </w:pPr>
      <w:r w:rsidRPr="002E7D3B">
        <w:rPr>
          <w:color w:val="FF0000"/>
          <w:sz w:val="22"/>
          <w:szCs w:val="28"/>
          <w14:ligatures w14:val="standard"/>
        </w:rPr>
        <w:t xml:space="preserve">For accuracy check of the structured paper, user can run the option </w:t>
      </w:r>
      <w:r w:rsidRPr="002E7D3B">
        <w:rPr>
          <w:b/>
          <w:color w:val="FF0000"/>
          <w:sz w:val="22"/>
          <w:szCs w:val="28"/>
          <w14:ligatures w14:val="standard"/>
        </w:rPr>
        <w:t>Manuscript Validation</w:t>
      </w:r>
      <w:r w:rsidRPr="002E7D3B">
        <w:rPr>
          <w:color w:val="FF0000"/>
          <w:sz w:val="22"/>
          <w:szCs w:val="28"/>
          <w14:ligatures w14:val="standard"/>
        </w:rPr>
        <w:t xml:space="preserve">. It informs the user of the wrong or missing values in the paper. The user must correct the paper as per validation messages and rerun </w:t>
      </w:r>
      <w:r w:rsidRPr="002E7D3B">
        <w:rPr>
          <w:b/>
          <w:color w:val="FF0000"/>
          <w:sz w:val="22"/>
          <w:szCs w:val="28"/>
          <w14:ligatures w14:val="standard"/>
        </w:rPr>
        <w:t>Manuscript Validation</w:t>
      </w:r>
      <w:r w:rsidRPr="002E7D3B">
        <w:rPr>
          <w:color w:val="FF0000"/>
          <w:sz w:val="22"/>
          <w:szCs w:val="28"/>
          <w14:ligatures w14:val="standard"/>
        </w:rPr>
        <w:t>.</w:t>
      </w:r>
      <w:commentRangeEnd w:id="4"/>
      <w:r w:rsidR="00B54A86">
        <w:rPr>
          <w:rStyle w:val="CommentReference"/>
        </w:rPr>
        <w:commentReference w:id="4"/>
      </w:r>
    </w:p>
    <w:p w14:paraId="3372E820" w14:textId="37BF4AC6" w:rsidR="00A7382F" w:rsidRDefault="00DE5799">
      <w:pPr>
        <w:pStyle w:val="Head1"/>
      </w:pPr>
      <w:r>
        <w:rPr>
          <w:rStyle w:val="Label"/>
          <w14:ligatures w14:val="standard"/>
        </w:rPr>
        <w:t>1</w:t>
      </w:r>
      <w:r>
        <w:t> </w:t>
      </w:r>
      <w:r w:rsidR="00A15481">
        <w:t>Introduction</w:t>
      </w:r>
    </w:p>
    <w:p w14:paraId="3372E821"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Accidents at highway-railroad intersections cause tremendous losses of lives and resources. For example, on June 27</w:t>
      </w:r>
      <w:r>
        <w:rPr>
          <w:sz w:val="22"/>
          <w:szCs w:val="28"/>
          <w:vertAlign w:val="superscript"/>
          <w:lang w:eastAsia="it-IT"/>
          <w14:ligatures w14:val="standard"/>
        </w:rPr>
        <w:t>th</w:t>
      </w:r>
      <w:r>
        <w:rPr>
          <w:sz w:val="22"/>
          <w:szCs w:val="28"/>
          <w:lang w:eastAsia="it-IT"/>
          <w14:ligatures w14:val="standard"/>
        </w:rPr>
        <w:t xml:space="preserve">, 2022, an Amtrak passenger train struck a dump truck in rural Missouri. The truck was crossing a passive intersection with no crossing bars, lights, or bells. Several trains and </w:t>
      </w:r>
      <w:r>
        <w:rPr>
          <w:sz w:val="22"/>
          <w:szCs w:val="28"/>
          <w:lang w:eastAsia="it-IT"/>
          <w14:ligatures w14:val="standard"/>
        </w:rPr>
        <w:t xml:space="preserve">locomotives derailed causing the death of 4 individuals and over 150 injuries. It is estimated that there are over 130,000 passive railroad crossings in the US. The implementation of active restraints on an intersection like the one described in the accident would cost around $400,000 [1]. Due to the loss of life and high expenses of derailment, this case has again brought up debate about whether the investment in railroad restraints or alteration to regulations between highways and railroads is needed. </w:t>
      </w:r>
    </w:p>
    <w:p w14:paraId="3372E822" w14:textId="77777777" w:rsidR="00A7382F" w:rsidDel="00E93CD0" w:rsidRDefault="00DE5799">
      <w:pPr>
        <w:pStyle w:val="DisplayFormula"/>
        <w:tabs>
          <w:tab w:val="left" w:pos="200"/>
          <w:tab w:val="right" w:pos="4780"/>
        </w:tabs>
        <w:spacing w:line="264" w:lineRule="auto"/>
        <w:jc w:val="both"/>
        <w:rPr>
          <w:del w:id="5" w:author="Katrina Siegfried" w:date="2022-08-10T06:04:00Z"/>
          <w:sz w:val="22"/>
          <w:szCs w:val="28"/>
          <w:lang w:eastAsia="it-IT"/>
          <w14:ligatures w14:val="standard"/>
        </w:rPr>
      </w:pPr>
      <w:r>
        <w:rPr>
          <w:sz w:val="22"/>
          <w:szCs w:val="28"/>
          <w:lang w:eastAsia="it-IT"/>
          <w14:ligatures w14:val="standard"/>
        </w:rPr>
        <w:t xml:space="preserve">Regulation has been one avenue of effort to minimize the number of accidents between highways and railroads. Governments have invested in putting barricades between the intersections during crossings, adding signs, and multiple types of indicators. These are improvements to the intersections themselves. However, certain regulations have also been geared to improving the safety of trains themselves. </w:t>
      </w:r>
    </w:p>
    <w:p w14:paraId="3372E823" w14:textId="042F8C14"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Rail Safety Improvement act of 2008 mandated the implementation </w:t>
      </w:r>
      <w:del w:id="6" w:author="Katrina Siegfried" w:date="2022-08-10T06:03:00Z">
        <w:r w:rsidDel="00E93CD0">
          <w:rPr>
            <w:sz w:val="22"/>
            <w:szCs w:val="28"/>
            <w:lang w:eastAsia="it-IT"/>
            <w14:ligatures w14:val="standard"/>
          </w:rPr>
          <w:delText>of Positive Train Control (PTC) systems on Class 1 railroads and all main lines over which intercity or commuter rail passenger transportation is provided</w:delText>
        </w:r>
      </w:del>
      <w:ins w:id="7" w:author="Katrina Siegfried" w:date="2022-08-10T06:04:00Z">
        <w:r w:rsidR="00E93CD0">
          <w:rPr>
            <w:sz w:val="22"/>
            <w:szCs w:val="28"/>
            <w:lang w:eastAsia="it-IT"/>
            <w14:ligatures w14:val="standard"/>
          </w:rPr>
          <w:t xml:space="preserve">of </w:t>
        </w:r>
      </w:ins>
      <w:ins w:id="8" w:author="Katrina Siegfried" w:date="2022-08-10T06:03:00Z">
        <w:r w:rsidR="00E93CD0">
          <w:rPr>
            <w:sz w:val="22"/>
            <w:szCs w:val="28"/>
            <w:lang w:eastAsia="it-IT"/>
            <w14:ligatures w14:val="standard"/>
          </w:rPr>
          <w:t>many new safe</w:t>
        </w:r>
      </w:ins>
      <w:ins w:id="9" w:author="Katrina Siegfried" w:date="2022-08-10T06:04:00Z">
        <w:r w:rsidR="00E93CD0">
          <w:rPr>
            <w:sz w:val="22"/>
            <w:szCs w:val="28"/>
            <w:lang w:eastAsia="it-IT"/>
            <w14:ligatures w14:val="standard"/>
          </w:rPr>
          <w:t>ty systems and improvements</w:t>
        </w:r>
      </w:ins>
      <w:r>
        <w:rPr>
          <w:sz w:val="22"/>
          <w:szCs w:val="28"/>
          <w:lang w:eastAsia="it-IT"/>
          <w14:ligatures w14:val="standard"/>
        </w:rPr>
        <w:t xml:space="preserve">. </w:t>
      </w:r>
      <w:del w:id="10" w:author="Katrina Siegfried" w:date="2022-08-10T06:04:00Z">
        <w:r w:rsidDel="00E93CD0">
          <w:rPr>
            <w:sz w:val="22"/>
            <w:szCs w:val="28"/>
            <w:lang w:eastAsia="it-IT"/>
            <w14:ligatures w14:val="standard"/>
          </w:rPr>
          <w:delText>PTC systems attempt to automatically reduce accidents by only permitting a train to move if it has positive authority to do so. This contrasts with typical train operation in which a train has authority to move unless given a stop signal. This system is intended to prevent head-to-head collisions and prevent trains from going into control or restricted zones to potentially avoid collisions.</w:delText>
        </w:r>
      </w:del>
    </w:p>
    <w:p w14:paraId="3372E824" w14:textId="4E187FE9"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Beyond regulations, infrastructure is also an important aspect of railroad operations. Trains are designed to carry </w:t>
      </w:r>
      <w:r w:rsidR="007B4E76">
        <w:rPr>
          <w:sz w:val="22"/>
          <w:szCs w:val="28"/>
          <w:lang w:eastAsia="it-IT"/>
          <w14:ligatures w14:val="standard"/>
        </w:rPr>
        <w:t>various</w:t>
      </w:r>
      <w:r>
        <w:rPr>
          <w:sz w:val="22"/>
          <w:szCs w:val="28"/>
          <w:lang w:eastAsia="it-IT"/>
          <w14:ligatures w14:val="standard"/>
        </w:rPr>
        <w:t xml:space="preserve"> cargoes through </w:t>
      </w:r>
      <w:r w:rsidR="00E93CD0">
        <w:rPr>
          <w:sz w:val="22"/>
          <w:szCs w:val="28"/>
          <w:lang w:eastAsia="it-IT"/>
          <w14:ligatures w14:val="standard"/>
        </w:rPr>
        <w:t>various</w:t>
      </w:r>
      <w:r>
        <w:rPr>
          <w:sz w:val="22"/>
          <w:szCs w:val="28"/>
          <w:lang w:eastAsia="it-IT"/>
          <w14:ligatures w14:val="standard"/>
        </w:rPr>
        <w:t xml:space="preserve"> locations. The development, zoning, and transportation schedules of each location has a large impact on the risk of accidents. Transport routes are determined by the resource requirements of each location, and if a location has high need for </w:t>
      </w:r>
      <w:r w:rsidR="007B4E76">
        <w:rPr>
          <w:sz w:val="22"/>
          <w:szCs w:val="28"/>
          <w:lang w:eastAsia="it-IT"/>
          <w14:ligatures w14:val="standard"/>
        </w:rPr>
        <w:t>transport,</w:t>
      </w:r>
      <w:r>
        <w:rPr>
          <w:sz w:val="22"/>
          <w:szCs w:val="28"/>
          <w:lang w:eastAsia="it-IT"/>
          <w14:ligatures w14:val="standard"/>
        </w:rPr>
        <w:t xml:space="preserve"> it may cause conflicts between rail and highway transportation systems </w:t>
      </w:r>
      <w:r>
        <w:rPr>
          <w:sz w:val="22"/>
          <w:szCs w:val="28"/>
          <w:lang w:eastAsia="it-IT"/>
          <w14:ligatures w14:val="standard"/>
        </w:rPr>
        <w:lastRenderedPageBreak/>
        <w:t>that result in higher risk of crashes. Such conflicts could be diminished after they are discovered by careful civil planning, such as rezoning and rerouting.</w:t>
      </w:r>
    </w:p>
    <w:p w14:paraId="3372E825"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There has been much work in creating physical barriers and auditory and visual warning signals to alert vehicle drivers of an oncoming train. However, these systems are costly to implement and are sometimes viewed as irritating to neighbors of railroads. Therefore, it is important to understand the degree of effectivity of these measures. Additionally, there are unique topological attributes of the interaction between the highway and railroad that could potentially create a higher likelihood of accidents. These characteristics also could be changed through modifications which could increase safety at the expense of construction projects. </w:t>
      </w:r>
    </w:p>
    <w:p w14:paraId="3372E826"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This project aims to consider the impacts of new regulations, locations of intersections, and the characteristics/topography of intersections to determine which features promote safety and which features do not.</w:t>
      </w:r>
    </w:p>
    <w:p w14:paraId="3372E827" w14:textId="41F6B505" w:rsidR="00A7382F" w:rsidRDefault="00DE5799" w:rsidP="00D06969">
      <w:pPr>
        <w:pStyle w:val="Head2"/>
      </w:pPr>
      <w:r>
        <w:rPr>
          <w:rStyle w:val="Label"/>
        </w:rPr>
        <w:t>2</w:t>
      </w:r>
      <w:r>
        <w:t> </w:t>
      </w:r>
      <w:r w:rsidR="003B2073">
        <w:t>Related Work</w:t>
      </w:r>
    </w:p>
    <w:p w14:paraId="3372E828" w14:textId="5AF56DE1"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Federal Railroad Administration attempted to develop a model for predicting accidents and their severity using data mining techniques using statistical analysis [</w:t>
      </w:r>
      <w:r w:rsidR="00D27D3C">
        <w:rPr>
          <w:sz w:val="22"/>
          <w:szCs w:val="28"/>
          <w:lang w:eastAsia="it-IT"/>
          <w14:ligatures w14:val="standard"/>
        </w:rPr>
        <w:t>2</w:t>
      </w:r>
      <w:r>
        <w:rPr>
          <w:sz w:val="22"/>
          <w:szCs w:val="28"/>
          <w:lang w:eastAsia="it-IT"/>
          <w14:ligatures w14:val="standard"/>
        </w:rPr>
        <w:t xml:space="preserve">]. Though this work does not inherently use data mining techniques, it has relevance due to its exploration of the same data set and the ways it chose to select data and include variables. It also developed a frequency variable called exposure that normalized intersections based upon the amount of exposure to accidents they have. This statistical analysis can also be used as a baseline for the results we discover in this paper to compare to. </w:t>
      </w:r>
    </w:p>
    <w:p w14:paraId="3372E829" w14:textId="1B0AD364"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Data mining techniques have been successfully applied to investigate the FRA dataset as well as similar datasets generated in other countries. Liu et al utilized chi-squared analysis to look at the causes of rail accidents in the FRA dataset from 2001 to </w:t>
      </w:r>
      <w:r>
        <w:rPr>
          <w:sz w:val="22"/>
          <w:szCs w:val="28"/>
          <w:lang w:eastAsia="it-IT"/>
          <w14:ligatures w14:val="standard"/>
        </w:rPr>
        <w:t>2010 and the effects of those causes on accident rates [</w:t>
      </w:r>
      <w:r w:rsidR="00D27D3C">
        <w:rPr>
          <w:sz w:val="22"/>
          <w:szCs w:val="28"/>
          <w:lang w:eastAsia="it-IT"/>
          <w14:ligatures w14:val="standard"/>
        </w:rPr>
        <w:t>3</w:t>
      </w:r>
      <w:r>
        <w:rPr>
          <w:sz w:val="22"/>
          <w:szCs w:val="28"/>
          <w:lang w:eastAsia="it-IT"/>
          <w14:ligatures w14:val="standard"/>
        </w:rPr>
        <w:t>]. A similar dataset has been generated by the Iranian Railway (RAI) which utilized association rules to identify if-then relations between rail accidents and their potential causes [</w:t>
      </w:r>
      <w:r w:rsidR="00D27D3C">
        <w:rPr>
          <w:sz w:val="22"/>
          <w:szCs w:val="28"/>
          <w:lang w:eastAsia="it-IT"/>
          <w14:ligatures w14:val="standard"/>
        </w:rPr>
        <w:t>4</w:t>
      </w:r>
      <w:r>
        <w:rPr>
          <w:sz w:val="22"/>
          <w:szCs w:val="28"/>
          <w:lang w:eastAsia="it-IT"/>
          <w14:ligatures w14:val="standard"/>
        </w:rPr>
        <w:t xml:space="preserve">]. A survey paper by </w:t>
      </w:r>
      <w:proofErr w:type="spellStart"/>
      <w:r>
        <w:rPr>
          <w:sz w:val="22"/>
          <w:szCs w:val="28"/>
          <w:lang w:eastAsia="it-IT"/>
          <w14:ligatures w14:val="standard"/>
        </w:rPr>
        <w:t>Bala</w:t>
      </w:r>
      <w:proofErr w:type="spellEnd"/>
      <w:r>
        <w:rPr>
          <w:sz w:val="22"/>
          <w:szCs w:val="28"/>
          <w:lang w:eastAsia="it-IT"/>
          <w14:ligatures w14:val="standard"/>
        </w:rPr>
        <w:t xml:space="preserve"> et al gives a good overview of the literature as it relates to data mining of rail accident data sets [</w:t>
      </w:r>
      <w:r w:rsidR="00D27D3C">
        <w:rPr>
          <w:sz w:val="22"/>
          <w:szCs w:val="28"/>
          <w:lang w:eastAsia="it-IT"/>
          <w14:ligatures w14:val="standard"/>
        </w:rPr>
        <w:t>5</w:t>
      </w:r>
      <w:r>
        <w:rPr>
          <w:sz w:val="22"/>
          <w:szCs w:val="28"/>
          <w:lang w:eastAsia="it-IT"/>
          <w14:ligatures w14:val="standard"/>
        </w:rPr>
        <w:t>]. A similar paper by Lu et al compares various generalized linear and data mining models for crash prediction and compares their effectiveness using a test dataset [</w:t>
      </w:r>
      <w:r w:rsidR="00D27D3C">
        <w:rPr>
          <w:sz w:val="22"/>
          <w:szCs w:val="28"/>
          <w:lang w:eastAsia="it-IT"/>
          <w14:ligatures w14:val="standard"/>
        </w:rPr>
        <w:t>6</w:t>
      </w:r>
      <w:r>
        <w:rPr>
          <w:sz w:val="22"/>
          <w:szCs w:val="28"/>
          <w:lang w:eastAsia="it-IT"/>
          <w14:ligatures w14:val="standard"/>
        </w:rPr>
        <w:t>]. After a thorough review of rail accident data mining research, it has been determined that none have considered use of a random forest classification or frequent pattern growth (FP-Growth) in their analyses.</w:t>
      </w:r>
    </w:p>
    <w:p w14:paraId="3372E82A" w14:textId="511A0BDF"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In addition to rail, data mining has been utilized in similar large datasets composed of accident reports, mainly around the topic of occupational safety. Several variations of frequent pattern generation including temporal, elevated severity, and high impact were performed by Singh et al using a proprietary data set generated from a steel manufacturing plant in India [</w:t>
      </w:r>
      <w:r w:rsidR="00D27D3C">
        <w:rPr>
          <w:sz w:val="22"/>
          <w:szCs w:val="28"/>
          <w:lang w:eastAsia="it-IT"/>
          <w14:ligatures w14:val="standard"/>
        </w:rPr>
        <w:t>7</w:t>
      </w:r>
      <w:r>
        <w:rPr>
          <w:sz w:val="22"/>
          <w:szCs w:val="28"/>
          <w:lang w:eastAsia="it-IT"/>
          <w14:ligatures w14:val="standard"/>
        </w:rPr>
        <w:t xml:space="preserve">]. Another group led by </w:t>
      </w:r>
      <w:proofErr w:type="spellStart"/>
      <w:r>
        <w:rPr>
          <w:sz w:val="22"/>
          <w:szCs w:val="28"/>
          <w:lang w:eastAsia="it-IT"/>
          <w14:ligatures w14:val="standard"/>
        </w:rPr>
        <w:t>Khosrowabadi</w:t>
      </w:r>
      <w:proofErr w:type="spellEnd"/>
      <w:r>
        <w:rPr>
          <w:sz w:val="22"/>
          <w:szCs w:val="28"/>
          <w:lang w:eastAsia="it-IT"/>
          <w14:ligatures w14:val="standard"/>
        </w:rPr>
        <w:t xml:space="preserve"> used association rules and K-means clustering to identify the factors affecting occupational safety in industrial paint halls in Tehran [</w:t>
      </w:r>
      <w:r w:rsidR="00D27D3C">
        <w:rPr>
          <w:sz w:val="22"/>
          <w:szCs w:val="28"/>
          <w:lang w:eastAsia="it-IT"/>
          <w14:ligatures w14:val="standard"/>
        </w:rPr>
        <w:t>8</w:t>
      </w:r>
      <w:r>
        <w:rPr>
          <w:sz w:val="22"/>
          <w:szCs w:val="28"/>
          <w:lang w:eastAsia="it-IT"/>
          <w14:ligatures w14:val="standard"/>
        </w:rPr>
        <w:t>]. These additional studies help demonstrate that more advanced frequent pattern techniques and classification techniques are promising future areas of investigation for accident analysis.</w:t>
      </w:r>
    </w:p>
    <w:p w14:paraId="67BAD7B5" w14:textId="26487F1D" w:rsidR="00F74883" w:rsidRDefault="00F74883" w:rsidP="00D06969">
      <w:pPr>
        <w:pStyle w:val="Head2"/>
      </w:pPr>
      <w:r>
        <w:rPr>
          <w:rStyle w:val="Label"/>
        </w:rPr>
        <w:t>3</w:t>
      </w:r>
      <w:r>
        <w:t> Data Set</w:t>
      </w:r>
    </w:p>
    <w:p w14:paraId="05F23B8F"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chosen data set was selected based on the large number of papers on railroad safety implementing data mining techniques using different categories within the Federal Railroad Administration (FRA) Office of Safety Analysis’ database. There are multiple different tables based upon different reporting forms. The FRA requires the reporting of accidents and fatalities using specific forms as defined by the circumstance. The specific grouping of data that was chosen was all the accidents </w:t>
      </w:r>
      <w:r>
        <w:rPr>
          <w:sz w:val="22"/>
          <w:szCs w:val="28"/>
          <w:lang w:eastAsia="it-IT"/>
          <w14:ligatures w14:val="standard"/>
        </w:rPr>
        <w:lastRenderedPageBreak/>
        <w:t>between railroads and highways due to the many variances in causalities that it provides. The data set contains all the reported information from 1970 to May 2022.</w:t>
      </w:r>
    </w:p>
    <w:p w14:paraId="38E399A4" w14:textId="3E1C21EB"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There are 1</w:t>
      </w:r>
      <w:r w:rsidR="006174B5">
        <w:rPr>
          <w:sz w:val="22"/>
          <w:szCs w:val="28"/>
          <w:lang w:eastAsia="it-IT"/>
          <w14:ligatures w14:val="standard"/>
        </w:rPr>
        <w:t>59</w:t>
      </w:r>
      <w:r>
        <w:rPr>
          <w:sz w:val="22"/>
          <w:szCs w:val="28"/>
          <w:lang w:eastAsia="it-IT"/>
          <w14:ligatures w14:val="standard"/>
        </w:rPr>
        <w:t xml:space="preserve"> attributes within the data set allowing for a wealth of potential factors of causality to be explored. There are </w:t>
      </w:r>
      <w:r w:rsidR="005E0814">
        <w:rPr>
          <w:sz w:val="22"/>
          <w:szCs w:val="28"/>
          <w:lang w:eastAsia="it-IT"/>
          <w14:ligatures w14:val="standard"/>
        </w:rPr>
        <w:t>242,021</w:t>
      </w:r>
      <w:r>
        <w:rPr>
          <w:sz w:val="22"/>
          <w:szCs w:val="28"/>
          <w:lang w:eastAsia="it-IT"/>
          <w14:ligatures w14:val="standard"/>
        </w:rPr>
        <w:t xml:space="preserve"> rows of data, or accidents, during the period and there are a total of </w:t>
      </w:r>
      <w:r w:rsidR="00A60BE9">
        <w:rPr>
          <w:sz w:val="22"/>
          <w:szCs w:val="28"/>
          <w:lang w:eastAsia="it-IT"/>
          <w14:ligatures w14:val="standard"/>
        </w:rPr>
        <w:t>25,448,378</w:t>
      </w:r>
      <w:r>
        <w:rPr>
          <w:sz w:val="22"/>
          <w:szCs w:val="28"/>
          <w:lang w:eastAsia="it-IT"/>
          <w14:ligatures w14:val="standard"/>
        </w:rPr>
        <w:t xml:space="preserve"> non-empty entries within the data set. </w:t>
      </w:r>
    </w:p>
    <w:p w14:paraId="0E8A075E"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attributes provide comprehensive data about railroad operations at the time and location of each data object representing an individual incident at a highway-railroad crossing.</w:t>
      </w:r>
    </w:p>
    <w:p w14:paraId="60494C01" w14:textId="027C625A"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Attributes include the time of incident, the number and types of advance warnings, and the activation of other warning systems – painting a clear picture of when the incident occurred and what was done to mitigate it.</w:t>
      </w:r>
      <w:r w:rsidR="003D76C6">
        <w:rPr>
          <w:sz w:val="22"/>
          <w:szCs w:val="28"/>
          <w:lang w:eastAsia="it-IT"/>
          <w14:ligatures w14:val="standard"/>
        </w:rPr>
        <w:t xml:space="preserve"> Additionally, there is a record of the number of injuries and fatalities that occurred in total, on the train, and </w:t>
      </w:r>
      <w:r w:rsidR="00C91D78">
        <w:rPr>
          <w:sz w:val="22"/>
          <w:szCs w:val="28"/>
          <w:lang w:eastAsia="it-IT"/>
          <w14:ligatures w14:val="standard"/>
        </w:rPr>
        <w:t xml:space="preserve">within the vehicle hit. </w:t>
      </w:r>
    </w:p>
    <w:p w14:paraId="76F5BEAB" w14:textId="31F4355F"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attributes document geographic locations of incidents, including the city, highway, and railroad line in which each incident occurs. Information is provided regarding land use and </w:t>
      </w:r>
      <w:r w:rsidR="00917F39">
        <w:rPr>
          <w:sz w:val="22"/>
          <w:szCs w:val="28"/>
          <w:lang w:eastAsia="it-IT"/>
          <w14:ligatures w14:val="standard"/>
        </w:rPr>
        <w:t>the weather conditions that were experienced during the specific incident.</w:t>
      </w:r>
    </w:p>
    <w:p w14:paraId="4CA08D12" w14:textId="426517F2"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Information about the characteristics of the intersection of incident is recorded, including rail design, road design, illumination, </w:t>
      </w:r>
      <w:r w:rsidR="00A60BE9">
        <w:rPr>
          <w:sz w:val="22"/>
          <w:szCs w:val="28"/>
          <w:lang w:eastAsia="it-IT"/>
          <w14:ligatures w14:val="standard"/>
        </w:rPr>
        <w:t>visual obstructions</w:t>
      </w:r>
      <w:r>
        <w:rPr>
          <w:sz w:val="22"/>
          <w:szCs w:val="28"/>
          <w:lang w:eastAsia="it-IT"/>
          <w14:ligatures w14:val="standard"/>
        </w:rPr>
        <w:t>, and surface materials.</w:t>
      </w:r>
    </w:p>
    <w:p w14:paraId="4650DB8F" w14:textId="77777777" w:rsidR="00F74883" w:rsidRDefault="00F74883" w:rsidP="00F74883">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wealth of information in this dataset allows many different relations to be mined regarding temporal and spatial influences on incident risk.</w:t>
      </w:r>
    </w:p>
    <w:p w14:paraId="2703C5A2" w14:textId="71272DD9" w:rsidR="00F74883" w:rsidRDefault="00F74883" w:rsidP="00F74883">
      <w:pPr>
        <w:pStyle w:val="DisplayFormula"/>
        <w:tabs>
          <w:tab w:val="left" w:pos="200"/>
          <w:tab w:val="right" w:pos="4780"/>
        </w:tabs>
        <w:spacing w:line="264" w:lineRule="auto"/>
        <w:jc w:val="both"/>
        <w:rPr>
          <w:sz w:val="22"/>
          <w:szCs w:val="28"/>
          <w:lang w:eastAsia="it-IT"/>
          <w14:ligatures w14:val="standard"/>
        </w:rPr>
      </w:pPr>
      <w:del w:id="11" w:author="Katrina Siegfried" w:date="2022-08-10T06:08:00Z">
        <w:r w:rsidDel="00572BC2">
          <w:rPr>
            <w:sz w:val="22"/>
            <w:szCs w:val="28"/>
            <w:lang w:eastAsia="it-IT"/>
            <w14:ligatures w14:val="standard"/>
          </w:rPr>
          <w:delText xml:space="preserve">All the group members have successfully downloaded the </w:delText>
        </w:r>
      </w:del>
      <w:ins w:id="12" w:author="Katrina Siegfried" w:date="2022-08-10T06:08:00Z">
        <w:r w:rsidR="00572BC2">
          <w:rPr>
            <w:sz w:val="22"/>
            <w:szCs w:val="28"/>
            <w:lang w:eastAsia="it-IT"/>
            <w14:ligatures w14:val="standard"/>
          </w:rPr>
          <w:t xml:space="preserve">The </w:t>
        </w:r>
      </w:ins>
      <w:r>
        <w:rPr>
          <w:sz w:val="22"/>
          <w:szCs w:val="28"/>
          <w:lang w:eastAsia="it-IT"/>
          <w14:ligatures w14:val="standard"/>
        </w:rPr>
        <w:t xml:space="preserve">data set </w:t>
      </w:r>
      <w:ins w:id="13" w:author="Katrina Siegfried" w:date="2022-08-10T06:08:00Z">
        <w:r w:rsidR="00572BC2">
          <w:rPr>
            <w:sz w:val="22"/>
            <w:szCs w:val="28"/>
            <w:lang w:eastAsia="it-IT"/>
            <w14:ligatures w14:val="standard"/>
          </w:rPr>
          <w:t xml:space="preserve">can be found </w:t>
        </w:r>
      </w:ins>
      <w:r>
        <w:rPr>
          <w:sz w:val="22"/>
          <w:szCs w:val="28"/>
          <w:lang w:eastAsia="it-IT"/>
          <w14:ligatures w14:val="standard"/>
        </w:rPr>
        <w:t>at the URL below:</w:t>
      </w:r>
    </w:p>
    <w:p w14:paraId="6C875224" w14:textId="6D9AA70B" w:rsidR="00F74883" w:rsidRPr="002E7D3B" w:rsidRDefault="00000000" w:rsidP="00F74883">
      <w:pPr>
        <w:pStyle w:val="DisplayFormula"/>
        <w:tabs>
          <w:tab w:val="left" w:pos="200"/>
          <w:tab w:val="right" w:pos="4780"/>
        </w:tabs>
        <w:spacing w:line="264" w:lineRule="auto"/>
        <w:jc w:val="both"/>
        <w:rPr>
          <w:rStyle w:val="Label"/>
          <w:sz w:val="22"/>
          <w:lang w:eastAsia="it-IT"/>
          <w14:ligatures w14:val="standard"/>
        </w:rPr>
      </w:pPr>
      <w:hyperlink r:id="rId17" w:history="1">
        <w:r w:rsidR="002E7D3B" w:rsidRPr="002E7D3B">
          <w:rPr>
            <w:rStyle w:val="Hyperlink"/>
            <w:sz w:val="22"/>
          </w:rPr>
          <w:t>https://catalog.data.gov/dataset/highway-rail-grade-crossing-accident-data</w:t>
        </w:r>
      </w:hyperlink>
      <w:r w:rsidR="002E7D3B" w:rsidRPr="002E7D3B">
        <w:rPr>
          <w:sz w:val="22"/>
        </w:rPr>
        <w:t xml:space="preserve"> </w:t>
      </w:r>
      <w:hyperlink r:id="rId18"/>
      <w:r w:rsidR="00F74883" w:rsidRPr="002E7D3B">
        <w:rPr>
          <w:sz w:val="22"/>
          <w:lang w:eastAsia="it-IT"/>
          <w14:ligatures w14:val="standard"/>
        </w:rPr>
        <w:t xml:space="preserve"> </w:t>
      </w:r>
    </w:p>
    <w:p w14:paraId="3372E82B" w14:textId="299ADDED" w:rsidR="00A7382F" w:rsidRPr="0080465A" w:rsidRDefault="00F74883" w:rsidP="00D06969">
      <w:pPr>
        <w:pStyle w:val="Head2"/>
        <w:rPr>
          <w:rStyle w:val="Label"/>
        </w:rPr>
      </w:pPr>
      <w:r w:rsidRPr="0080465A">
        <w:rPr>
          <w:rStyle w:val="Label"/>
        </w:rPr>
        <w:t>4</w:t>
      </w:r>
      <w:r w:rsidR="00DE5799" w:rsidRPr="0080465A">
        <w:rPr>
          <w:rStyle w:val="Label"/>
        </w:rPr>
        <w:tab/>
      </w:r>
      <w:r w:rsidRPr="0080465A">
        <w:rPr>
          <w:rStyle w:val="Label"/>
        </w:rPr>
        <w:t>Main Techniques Applied</w:t>
      </w:r>
    </w:p>
    <w:p w14:paraId="3540A896" w14:textId="6E4EC481" w:rsidR="007C1E9A" w:rsidRDefault="00F34938" w:rsidP="0080465A">
      <w:pPr>
        <w:pStyle w:val="DisplayFormula"/>
        <w:tabs>
          <w:tab w:val="left" w:pos="200"/>
          <w:tab w:val="right" w:pos="4780"/>
        </w:tabs>
        <w:spacing w:line="264" w:lineRule="auto"/>
        <w:jc w:val="both"/>
        <w:rPr>
          <w:sz w:val="22"/>
          <w:szCs w:val="28"/>
          <w:lang w:eastAsia="it-IT"/>
          <w14:ligatures w14:val="standard"/>
        </w:rPr>
      </w:pPr>
      <w:r w:rsidRPr="0080465A">
        <w:rPr>
          <w:sz w:val="22"/>
          <w:szCs w:val="28"/>
          <w:lang w:eastAsia="it-IT"/>
          <w14:ligatures w14:val="standard"/>
        </w:rPr>
        <w:t xml:space="preserve">The data set contained </w:t>
      </w:r>
      <w:r w:rsidR="001F1A7E" w:rsidRPr="0080465A">
        <w:rPr>
          <w:sz w:val="22"/>
          <w:szCs w:val="28"/>
          <w:lang w:eastAsia="it-IT"/>
          <w14:ligatures w14:val="standard"/>
        </w:rPr>
        <w:t>many rows of unfilled information</w:t>
      </w:r>
      <w:r w:rsidR="00DB0E0F" w:rsidRPr="0080465A">
        <w:rPr>
          <w:sz w:val="22"/>
          <w:szCs w:val="28"/>
          <w:lang w:eastAsia="it-IT"/>
          <w14:ligatures w14:val="standard"/>
        </w:rPr>
        <w:t xml:space="preserve">, several attributes that included textual information, and </w:t>
      </w:r>
      <w:r w:rsidR="00DF14A7" w:rsidRPr="0080465A">
        <w:rPr>
          <w:sz w:val="22"/>
          <w:szCs w:val="28"/>
          <w:lang w:eastAsia="it-IT"/>
          <w14:ligatures w14:val="standard"/>
        </w:rPr>
        <w:t xml:space="preserve">many coded </w:t>
      </w:r>
      <w:r w:rsidR="0080465A" w:rsidRPr="0080465A">
        <w:rPr>
          <w:sz w:val="22"/>
          <w:szCs w:val="28"/>
          <w:lang w:eastAsia="it-IT"/>
          <w14:ligatures w14:val="standard"/>
        </w:rPr>
        <w:t xml:space="preserve">options for </w:t>
      </w:r>
      <w:r w:rsidR="0080465A" w:rsidRPr="0080465A">
        <w:rPr>
          <w:sz w:val="22"/>
          <w:szCs w:val="28"/>
          <w:lang w:eastAsia="it-IT"/>
          <w14:ligatures w14:val="standard"/>
        </w:rPr>
        <w:t xml:space="preserve">characteristics regarding the intersection. </w:t>
      </w:r>
      <w:r w:rsidR="00692E2A">
        <w:rPr>
          <w:sz w:val="22"/>
          <w:szCs w:val="28"/>
          <w:lang w:eastAsia="it-IT"/>
          <w14:ligatures w14:val="standard"/>
        </w:rPr>
        <w:t xml:space="preserve">Due to this, cleaning and pre-processing of the data was needed before trying to apply data mining algorithms. </w:t>
      </w:r>
    </w:p>
    <w:p w14:paraId="3A67188D" w14:textId="77777777" w:rsidR="00D06969" w:rsidRDefault="00714646" w:rsidP="0080465A">
      <w:pPr>
        <w:pStyle w:val="DisplayFormula"/>
        <w:tabs>
          <w:tab w:val="left" w:pos="200"/>
          <w:tab w:val="right" w:pos="4780"/>
        </w:tabs>
        <w:spacing w:line="264" w:lineRule="auto"/>
        <w:jc w:val="both"/>
        <w:rPr>
          <w:ins w:id="14" w:author="Katrina Siegfried" w:date="2022-08-10T07:19:00Z"/>
          <w:sz w:val="22"/>
          <w:szCs w:val="28"/>
          <w:lang w:eastAsia="it-IT"/>
          <w14:ligatures w14:val="standard"/>
        </w:rPr>
      </w:pPr>
      <w:r>
        <w:rPr>
          <w:sz w:val="22"/>
          <w:szCs w:val="28"/>
          <w:lang w:eastAsia="it-IT"/>
          <w14:ligatures w14:val="standard"/>
        </w:rPr>
        <w:t xml:space="preserve">Various mining techniques were chosen to allow for knowledge to be gained through </w:t>
      </w:r>
      <w:r w:rsidR="001F5B44">
        <w:rPr>
          <w:sz w:val="22"/>
          <w:szCs w:val="28"/>
          <w:lang w:eastAsia="it-IT"/>
          <w14:ligatures w14:val="standard"/>
        </w:rPr>
        <w:t xml:space="preserve">differing perspectives and to be analyzed in such a way as to impact future regulatory decisions. </w:t>
      </w:r>
      <w:r w:rsidR="006458BB">
        <w:rPr>
          <w:sz w:val="22"/>
          <w:szCs w:val="28"/>
          <w:lang w:eastAsia="it-IT"/>
          <w14:ligatures w14:val="standard"/>
        </w:rPr>
        <w:t xml:space="preserve">For example, decision tree techniques were applied to be able to understand if certain attributes of intersections would </w:t>
      </w:r>
      <w:r w:rsidR="00B35B3C">
        <w:rPr>
          <w:sz w:val="22"/>
          <w:szCs w:val="28"/>
          <w:lang w:eastAsia="it-IT"/>
          <w14:ligatures w14:val="standard"/>
        </w:rPr>
        <w:t>increase the</w:t>
      </w:r>
      <w:r w:rsidR="00B428EA">
        <w:rPr>
          <w:sz w:val="22"/>
          <w:szCs w:val="28"/>
          <w:lang w:eastAsia="it-IT"/>
          <w14:ligatures w14:val="standard"/>
        </w:rPr>
        <w:t xml:space="preserve"> probability of many</w:t>
      </w:r>
      <w:r w:rsidR="00B35B3C">
        <w:rPr>
          <w:sz w:val="22"/>
          <w:szCs w:val="28"/>
          <w:lang w:eastAsia="it-IT"/>
          <w14:ligatures w14:val="standard"/>
        </w:rPr>
        <w:t xml:space="preserve"> injuries </w:t>
      </w:r>
      <w:r w:rsidR="00B428EA">
        <w:rPr>
          <w:sz w:val="22"/>
          <w:szCs w:val="28"/>
          <w:lang w:eastAsia="it-IT"/>
          <w14:ligatures w14:val="standard"/>
        </w:rPr>
        <w:t>during</w:t>
      </w:r>
      <w:r w:rsidR="00B35B3C">
        <w:rPr>
          <w:sz w:val="22"/>
          <w:szCs w:val="28"/>
          <w:lang w:eastAsia="it-IT"/>
          <w14:ligatures w14:val="standard"/>
        </w:rPr>
        <w:t xml:space="preserve"> railroad accidents. </w:t>
      </w:r>
      <w:r w:rsidR="00FA3947">
        <w:rPr>
          <w:sz w:val="22"/>
          <w:szCs w:val="28"/>
          <w:lang w:eastAsia="it-IT"/>
          <w14:ligatures w14:val="standard"/>
        </w:rPr>
        <w:t>Clustering techniques were applied</w:t>
      </w:r>
      <w:r w:rsidR="00B428EA">
        <w:rPr>
          <w:sz w:val="22"/>
          <w:szCs w:val="28"/>
          <w:lang w:eastAsia="it-IT"/>
          <w14:ligatures w14:val="standard"/>
        </w:rPr>
        <w:t xml:space="preserve"> to understand the effect of geography and </w:t>
      </w:r>
      <w:r w:rsidR="00193797">
        <w:rPr>
          <w:sz w:val="22"/>
          <w:szCs w:val="28"/>
          <w:lang w:eastAsia="it-IT"/>
          <w14:ligatures w14:val="standard"/>
        </w:rPr>
        <w:t xml:space="preserve">weather on the severity of railroad accidents. </w:t>
      </w:r>
    </w:p>
    <w:p w14:paraId="0A35C8D6" w14:textId="5CC94B7D" w:rsidR="00F103EA" w:rsidRDefault="00475180" w:rsidP="0080465A">
      <w:pPr>
        <w:pStyle w:val="DisplayFormula"/>
        <w:tabs>
          <w:tab w:val="left" w:pos="200"/>
          <w:tab w:val="right" w:pos="4780"/>
        </w:tabs>
        <w:spacing w:line="264" w:lineRule="auto"/>
        <w:jc w:val="both"/>
        <w:rPr>
          <w:ins w:id="15" w:author="Katrina Siegfried" w:date="2022-08-10T06:53:00Z"/>
          <w:sz w:val="22"/>
          <w:szCs w:val="28"/>
          <w:lang w:eastAsia="it-IT"/>
          <w14:ligatures w14:val="standard"/>
        </w:rPr>
      </w:pPr>
      <w:r>
        <w:rPr>
          <w:sz w:val="22"/>
          <w:szCs w:val="28"/>
          <w:lang w:eastAsia="it-IT"/>
          <w14:ligatures w14:val="standard"/>
        </w:rPr>
        <w:t xml:space="preserve">Finally, </w:t>
      </w:r>
      <w:ins w:id="16" w:author="Katrina Siegfried" w:date="2022-08-10T06:52:00Z">
        <w:r w:rsidR="00F103EA">
          <w:rPr>
            <w:sz w:val="22"/>
            <w:szCs w:val="28"/>
            <w:lang w:eastAsia="it-IT"/>
            <w14:ligatures w14:val="standard"/>
          </w:rPr>
          <w:t>frequent itemset generation</w:t>
        </w:r>
      </w:ins>
      <w:r w:rsidR="00202A99">
        <w:rPr>
          <w:sz w:val="22"/>
          <w:szCs w:val="28"/>
          <w:lang w:eastAsia="it-IT"/>
          <w14:ligatures w14:val="standard"/>
        </w:rPr>
        <w:t xml:space="preserve"> was implemented to attempt to </w:t>
      </w:r>
      <w:r w:rsidR="00FF177B">
        <w:rPr>
          <w:sz w:val="22"/>
          <w:szCs w:val="28"/>
          <w:lang w:eastAsia="it-IT"/>
          <w14:ligatures w14:val="standard"/>
        </w:rPr>
        <w:t xml:space="preserve">understand associations </w:t>
      </w:r>
      <w:r w:rsidR="007E4499">
        <w:rPr>
          <w:sz w:val="22"/>
          <w:szCs w:val="28"/>
          <w:lang w:eastAsia="it-IT"/>
          <w14:ligatures w14:val="standard"/>
        </w:rPr>
        <w:t xml:space="preserve">and interesting patterns </w:t>
      </w:r>
      <w:r w:rsidR="00745ED7">
        <w:rPr>
          <w:sz w:val="22"/>
          <w:szCs w:val="28"/>
          <w:lang w:eastAsia="it-IT"/>
          <w14:ligatures w14:val="standard"/>
        </w:rPr>
        <w:t>between attributes</w:t>
      </w:r>
      <w:r w:rsidR="007E4499">
        <w:rPr>
          <w:sz w:val="22"/>
          <w:szCs w:val="28"/>
          <w:lang w:eastAsia="it-IT"/>
          <w14:ligatures w14:val="standard"/>
        </w:rPr>
        <w:t xml:space="preserve"> </w:t>
      </w:r>
      <w:r w:rsidR="00FE258B">
        <w:rPr>
          <w:sz w:val="22"/>
          <w:szCs w:val="28"/>
          <w:lang w:eastAsia="it-IT"/>
          <w14:ligatures w14:val="standard"/>
        </w:rPr>
        <w:t>that result in higher numbers of injuries</w:t>
      </w:r>
      <w:ins w:id="17" w:author="Katrina Siegfried" w:date="2022-08-10T06:52:00Z">
        <w:r w:rsidR="00F103EA">
          <w:rPr>
            <w:sz w:val="22"/>
            <w:szCs w:val="28"/>
            <w:lang w:eastAsia="it-IT"/>
            <w14:ligatures w14:val="standard"/>
          </w:rPr>
          <w:t xml:space="preserve"> in support of both the intersection characteristics and location characteristics</w:t>
        </w:r>
      </w:ins>
      <w:ins w:id="18" w:author="Katrina Siegfried" w:date="2022-08-10T06:53:00Z">
        <w:r w:rsidR="00F103EA">
          <w:rPr>
            <w:sz w:val="22"/>
            <w:szCs w:val="28"/>
            <w:lang w:eastAsia="it-IT"/>
            <w14:ligatures w14:val="standard"/>
          </w:rPr>
          <w:t xml:space="preserve"> and to reveal other potentially interesting patterns related to accident severity</w:t>
        </w:r>
      </w:ins>
      <w:r w:rsidR="00FE258B">
        <w:rPr>
          <w:sz w:val="22"/>
          <w:szCs w:val="28"/>
          <w:lang w:eastAsia="it-IT"/>
          <w14:ligatures w14:val="standard"/>
        </w:rPr>
        <w:t xml:space="preserve">. </w:t>
      </w:r>
      <w:ins w:id="19" w:author="Katrina Siegfried" w:date="2022-08-10T07:20:00Z">
        <w:r w:rsidR="00D06969">
          <w:rPr>
            <w:sz w:val="22"/>
            <w:szCs w:val="28"/>
            <w:lang w:eastAsia="it-IT"/>
            <w14:ligatures w14:val="standard"/>
          </w:rPr>
          <w:t xml:space="preserve"> </w:t>
        </w:r>
        <w:r w:rsidR="00D06969" w:rsidRPr="00D06969">
          <w:rPr>
            <w:sz w:val="22"/>
            <w:szCs w:val="28"/>
            <w:lang w:eastAsia="it-IT"/>
            <w14:ligatures w14:val="standard"/>
          </w:rPr>
          <w:t>Frequent pattern growth or FP</w:t>
        </w:r>
        <w:r w:rsidR="00D06969">
          <w:rPr>
            <w:sz w:val="22"/>
            <w:szCs w:val="28"/>
            <w:lang w:eastAsia="it-IT"/>
            <w14:ligatures w14:val="standard"/>
          </w:rPr>
          <w:t xml:space="preserve"> </w:t>
        </w:r>
        <w:r w:rsidR="00D06969" w:rsidRPr="00D06969">
          <w:rPr>
            <w:sz w:val="22"/>
            <w:szCs w:val="28"/>
            <w:lang w:eastAsia="it-IT"/>
            <w14:ligatures w14:val="standard"/>
          </w:rPr>
          <w:t>Growth is an effective and efficient method of finding frequent patterns in very large data sets. These frequent patterns will yield a sequence of attributes that are related to outcomes of interest for each question, and the output is easily interpreted to provide insight into the factors most associated with the outcomes, so recommendations could be devised to improve future outcomes. FP</w:t>
        </w:r>
        <w:r w:rsidR="00D06969">
          <w:rPr>
            <w:sz w:val="22"/>
            <w:szCs w:val="28"/>
            <w:lang w:eastAsia="it-IT"/>
            <w14:ligatures w14:val="standard"/>
          </w:rPr>
          <w:t xml:space="preserve"> </w:t>
        </w:r>
        <w:r w:rsidR="00D06969" w:rsidRPr="00D06969">
          <w:rPr>
            <w:sz w:val="22"/>
            <w:szCs w:val="28"/>
            <w:lang w:eastAsia="it-IT"/>
            <w14:ligatures w14:val="standard"/>
          </w:rPr>
          <w:t xml:space="preserve">Growth addresses the large memory limitation required by the </w:t>
        </w:r>
        <w:proofErr w:type="spellStart"/>
        <w:r w:rsidR="00D06969" w:rsidRPr="00D06969">
          <w:rPr>
            <w:sz w:val="22"/>
            <w:szCs w:val="28"/>
            <w:lang w:eastAsia="it-IT"/>
            <w14:ligatures w14:val="standard"/>
          </w:rPr>
          <w:t>Apriori</w:t>
        </w:r>
        <w:proofErr w:type="spellEnd"/>
        <w:r w:rsidR="00D06969" w:rsidRPr="00D06969">
          <w:rPr>
            <w:sz w:val="22"/>
            <w:szCs w:val="28"/>
            <w:lang w:eastAsia="it-IT"/>
            <w14:ligatures w14:val="standard"/>
          </w:rPr>
          <w:t xml:space="preserve"> algorithm because it maintains a tree rather than generating a list of all candidates, and it also can be parallelized by partitioning the database.</w:t>
        </w:r>
      </w:ins>
      <w:ins w:id="20" w:author="Katrina Siegfried" w:date="2022-08-10T07:31:00Z">
        <w:r w:rsidR="00B82B2B">
          <w:rPr>
            <w:sz w:val="22"/>
            <w:szCs w:val="28"/>
            <w:lang w:eastAsia="it-IT"/>
            <w14:ligatures w14:val="standard"/>
          </w:rPr>
          <w:t xml:space="preserve"> To extract patterns of interest, interesting attributes, called consequents, were used to filter from the list of all patterns to identify those the researchers deemed interesting.</w:t>
        </w:r>
      </w:ins>
    </w:p>
    <w:p w14:paraId="5ED582C5" w14:textId="376A75CB" w:rsidR="00302733" w:rsidRPr="0080465A" w:rsidRDefault="00FE258B" w:rsidP="0080465A">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These techniques combined </w:t>
      </w:r>
      <w:r w:rsidR="00863E6F">
        <w:rPr>
          <w:sz w:val="22"/>
          <w:szCs w:val="28"/>
          <w:lang w:eastAsia="it-IT"/>
          <w14:ligatures w14:val="standard"/>
        </w:rPr>
        <w:t xml:space="preserve">aimed to paint an overall picture of the contributing factors of high-injury accidents to drive </w:t>
      </w:r>
      <w:r w:rsidR="00EF15C2">
        <w:rPr>
          <w:sz w:val="22"/>
          <w:szCs w:val="28"/>
          <w:lang w:eastAsia="it-IT"/>
          <w14:ligatures w14:val="standard"/>
        </w:rPr>
        <w:t>future regulation decisions.</w:t>
      </w:r>
    </w:p>
    <w:p w14:paraId="17F3E8E9" w14:textId="161E7E01" w:rsidR="007C1E9A" w:rsidRPr="007C1E9A" w:rsidRDefault="007C1E9A" w:rsidP="007C1E9A">
      <w:pPr>
        <w:pStyle w:val="DisplayFormula"/>
        <w:tabs>
          <w:tab w:val="left" w:pos="200"/>
          <w:tab w:val="right" w:pos="4780"/>
        </w:tabs>
        <w:spacing w:line="264" w:lineRule="auto"/>
        <w:jc w:val="both"/>
        <w:rPr>
          <w:rStyle w:val="Label"/>
          <w:b/>
          <w:bCs/>
          <w:sz w:val="22"/>
          <w:szCs w:val="28"/>
          <w:lang w:eastAsia="it-IT"/>
          <w14:ligatures w14:val="standard"/>
        </w:rPr>
      </w:pPr>
      <w:r>
        <w:rPr>
          <w:b/>
          <w:bCs/>
          <w:sz w:val="22"/>
          <w:szCs w:val="28"/>
          <w:lang w:eastAsia="it-IT"/>
          <w14:ligatures w14:val="standard"/>
        </w:rPr>
        <w:t>4</w:t>
      </w:r>
      <w:r w:rsidRPr="003E1DBC">
        <w:rPr>
          <w:b/>
          <w:bCs/>
          <w:sz w:val="22"/>
          <w:szCs w:val="28"/>
          <w:lang w:eastAsia="it-IT"/>
          <w14:ligatures w14:val="standard"/>
        </w:rPr>
        <w:t>.</w:t>
      </w:r>
      <w:r>
        <w:rPr>
          <w:b/>
          <w:bCs/>
          <w:sz w:val="22"/>
          <w:szCs w:val="28"/>
          <w:lang w:eastAsia="it-IT"/>
          <w14:ligatures w14:val="standard"/>
        </w:rPr>
        <w:t>1</w:t>
      </w:r>
      <w:r>
        <w:rPr>
          <w:rStyle w:val="Label"/>
        </w:rPr>
        <w:t xml:space="preserve">      </w:t>
      </w:r>
      <w:r>
        <w:rPr>
          <w:b/>
          <w:bCs/>
          <w:sz w:val="22"/>
          <w:szCs w:val="28"/>
          <w:lang w:eastAsia="it-IT"/>
          <w14:ligatures w14:val="standard"/>
        </w:rPr>
        <w:t>Data Cleaning</w:t>
      </w:r>
    </w:p>
    <w:p w14:paraId="360FE1C0" w14:textId="77777777" w:rsidR="00665F8F" w:rsidRDefault="00665F8F" w:rsidP="00665F8F">
      <w:pPr>
        <w:pStyle w:val="DisplayFormula"/>
        <w:tabs>
          <w:tab w:val="left" w:pos="200"/>
          <w:tab w:val="right" w:pos="4780"/>
        </w:tabs>
        <w:spacing w:line="264" w:lineRule="auto"/>
        <w:jc w:val="both"/>
        <w:rPr>
          <w:sz w:val="22"/>
          <w:szCs w:val="28"/>
          <w:lang w:eastAsia="it-IT"/>
          <w14:ligatures w14:val="standard"/>
        </w:rPr>
      </w:pPr>
      <w:commentRangeStart w:id="21"/>
      <w:r>
        <w:rPr>
          <w:sz w:val="22"/>
          <w:szCs w:val="28"/>
          <w:lang w:eastAsia="it-IT"/>
          <w14:ligatures w14:val="standard"/>
        </w:rPr>
        <w:lastRenderedPageBreak/>
        <w:t xml:space="preserve">Since there was interest in knowing if there had been significant reduction in train accident severity after the implementation of PTC, there was a need to separate the month, year, and date from the single date and time entry. A function was created to separate the day, month, and year from the combined date entry that includes all time components in one string. This allowed for individual months, years, and days of the month to be queried, to determine if there has been any significant change in accident severity by month or over time. </w:t>
      </w:r>
      <w:commentRangeEnd w:id="21"/>
      <w:r w:rsidR="00572BC2">
        <w:rPr>
          <w:rStyle w:val="CommentReference"/>
        </w:rPr>
        <w:commentReference w:id="21"/>
      </w:r>
    </w:p>
    <w:p w14:paraId="1A5447D6" w14:textId="4C5D2065" w:rsidR="00665F8F" w:rsidRDefault="00665F8F" w:rsidP="00665F8F">
      <w:pPr>
        <w:pStyle w:val="DisplayFormula"/>
        <w:tabs>
          <w:tab w:val="left" w:pos="200"/>
          <w:tab w:val="right" w:pos="4780"/>
        </w:tabs>
        <w:spacing w:line="264" w:lineRule="auto"/>
        <w:jc w:val="both"/>
        <w:rPr>
          <w:ins w:id="22" w:author="Katrina Siegfried" w:date="2022-08-10T06:11:00Z"/>
          <w:sz w:val="22"/>
          <w:szCs w:val="28"/>
          <w:lang w:eastAsia="it-IT"/>
          <w14:ligatures w14:val="standard"/>
        </w:rPr>
      </w:pPr>
      <w:r>
        <w:rPr>
          <w:sz w:val="22"/>
          <w:szCs w:val="28"/>
          <w:lang w:eastAsia="it-IT"/>
          <w14:ligatures w14:val="standard"/>
        </w:rPr>
        <w:t xml:space="preserve">There were </w:t>
      </w:r>
      <w:del w:id="23" w:author="Katrina Siegfried" w:date="2022-08-10T06:10:00Z">
        <w:r w:rsidDel="00572BC2">
          <w:rPr>
            <w:sz w:val="22"/>
            <w:szCs w:val="28"/>
            <w:lang w:eastAsia="it-IT"/>
            <w14:ligatures w14:val="standard"/>
          </w:rPr>
          <w:delText xml:space="preserve">also </w:delText>
        </w:r>
      </w:del>
      <w:r>
        <w:rPr>
          <w:sz w:val="22"/>
          <w:szCs w:val="28"/>
          <w:lang w:eastAsia="it-IT"/>
          <w14:ligatures w14:val="standard"/>
        </w:rPr>
        <w:t xml:space="preserve">text entries that contained geographic information needed that were indicative of the same place but entered the dataset in different ways. To reduce this redundancy, a function was created to abbreviate common text entries, such as address terms like street and avenue, to minimize the number of unique entries. To further reduce redundancies, a function was made to remove all spaces, periods, dashes, and that capitalized all text. This helped to further reduce the number of unique entries and to reduce repeated entries with slight variations. Finally, there was a need to consolidate all the different null space indicators into a single, consistent one. To do this, a function was made that replaced blank entries with “NA” while applying the same text rules above so that there were not multiple ways in which null information was stored. </w:t>
      </w:r>
    </w:p>
    <w:p w14:paraId="2BB0AB25" w14:textId="4B7B9ADD" w:rsidR="00572BC2" w:rsidRDefault="00572BC2" w:rsidP="00665F8F">
      <w:pPr>
        <w:pStyle w:val="DisplayFormula"/>
        <w:tabs>
          <w:tab w:val="left" w:pos="200"/>
          <w:tab w:val="right" w:pos="4780"/>
        </w:tabs>
        <w:spacing w:line="264" w:lineRule="auto"/>
        <w:jc w:val="both"/>
        <w:rPr>
          <w:sz w:val="22"/>
          <w:szCs w:val="28"/>
          <w:lang w:eastAsia="it-IT"/>
          <w14:ligatures w14:val="standard"/>
        </w:rPr>
      </w:pPr>
      <w:ins w:id="24" w:author="Katrina Siegfried" w:date="2022-08-10T06:11:00Z">
        <w:r>
          <w:rPr>
            <w:sz w:val="22"/>
            <w:szCs w:val="28"/>
            <w:lang w:eastAsia="it-IT"/>
            <w14:ligatures w14:val="standard"/>
          </w:rPr>
          <w:t xml:space="preserve">Data cleaning in support of the </w:t>
        </w:r>
      </w:ins>
      <w:ins w:id="25" w:author="Katrina Siegfried" w:date="2022-08-10T06:46:00Z">
        <w:r w:rsidR="00B54A86">
          <w:rPr>
            <w:sz w:val="22"/>
            <w:szCs w:val="28"/>
            <w:lang w:eastAsia="it-IT"/>
            <w14:ligatures w14:val="standard"/>
          </w:rPr>
          <w:t xml:space="preserve">frequent itemset generation </w:t>
        </w:r>
      </w:ins>
      <w:ins w:id="26" w:author="Katrina Siegfried" w:date="2022-08-10T06:11:00Z">
        <w:r>
          <w:rPr>
            <w:sz w:val="22"/>
            <w:szCs w:val="28"/>
            <w:lang w:eastAsia="it-IT"/>
            <w14:ligatures w14:val="standard"/>
          </w:rPr>
          <w:t>involved removing duplicated information in pre-coded attributes</w:t>
        </w:r>
        <w:r w:rsidR="009E26B2">
          <w:rPr>
            <w:sz w:val="22"/>
            <w:szCs w:val="28"/>
            <w:lang w:eastAsia="it-IT"/>
            <w14:ligatures w14:val="standard"/>
          </w:rPr>
          <w:t xml:space="preserve"> and attr</w:t>
        </w:r>
      </w:ins>
      <w:ins w:id="27" w:author="Katrina Siegfried" w:date="2022-08-10T06:12:00Z">
        <w:r w:rsidR="009E26B2">
          <w:rPr>
            <w:sz w:val="22"/>
            <w:szCs w:val="28"/>
            <w:lang w:eastAsia="it-IT"/>
            <w14:ligatures w14:val="standard"/>
          </w:rPr>
          <w:t xml:space="preserve">ibutes without any data were removed to expedite processing speed and memory consumption. </w:t>
        </w:r>
      </w:ins>
      <w:ins w:id="28" w:author="Katrina Siegfried" w:date="2022-08-10T07:20:00Z">
        <w:r w:rsidR="00D06969">
          <w:rPr>
            <w:sz w:val="22"/>
            <w:szCs w:val="28"/>
            <w:lang w:eastAsia="it-IT"/>
            <w14:ligatures w14:val="standard"/>
          </w:rPr>
          <w:t xml:space="preserve"> </w:t>
        </w:r>
        <w:r w:rsidR="00D06969" w:rsidRPr="00D06969">
          <w:rPr>
            <w:sz w:val="22"/>
            <w:szCs w:val="28"/>
            <w:lang w:eastAsia="it-IT"/>
            <w14:ligatures w14:val="standard"/>
          </w:rPr>
          <w:t>Null values were populated via the mode or mean for numerical attributes, whichever was deemed most appropriate for the attribute. For categorical data, the null values were replaced with the most frequent item in the attribute.</w:t>
        </w:r>
      </w:ins>
    </w:p>
    <w:p w14:paraId="5256E672" w14:textId="3CBCE8A6" w:rsidR="009E26B2" w:rsidRDefault="00E8303F">
      <w:pPr>
        <w:pStyle w:val="DisplayFormula"/>
        <w:tabs>
          <w:tab w:val="left" w:pos="200"/>
          <w:tab w:val="right" w:pos="4780"/>
        </w:tabs>
        <w:spacing w:line="264" w:lineRule="auto"/>
        <w:jc w:val="both"/>
        <w:rPr>
          <w:b/>
          <w:bCs/>
          <w:sz w:val="22"/>
          <w:szCs w:val="28"/>
          <w:lang w:eastAsia="it-IT"/>
          <w14:ligatures w14:val="standard"/>
        </w:rPr>
      </w:pPr>
      <w:r>
        <w:rPr>
          <w:b/>
          <w:bCs/>
          <w:sz w:val="22"/>
          <w:szCs w:val="28"/>
          <w:lang w:eastAsia="it-IT"/>
          <w14:ligatures w14:val="standard"/>
        </w:rPr>
        <w:t>4</w:t>
      </w:r>
      <w:r w:rsidRPr="003E1DBC">
        <w:rPr>
          <w:b/>
          <w:bCs/>
          <w:sz w:val="22"/>
          <w:szCs w:val="28"/>
          <w:lang w:eastAsia="it-IT"/>
          <w14:ligatures w14:val="standard"/>
        </w:rPr>
        <w:t>.</w:t>
      </w:r>
      <w:r w:rsidR="00ED187E">
        <w:rPr>
          <w:b/>
          <w:bCs/>
          <w:sz w:val="22"/>
          <w:szCs w:val="28"/>
          <w:lang w:eastAsia="it-IT"/>
          <w14:ligatures w14:val="standard"/>
        </w:rPr>
        <w:t>2</w:t>
      </w:r>
      <w:r>
        <w:rPr>
          <w:rStyle w:val="Label"/>
        </w:rPr>
        <w:t xml:space="preserve">      </w:t>
      </w:r>
      <w:r>
        <w:rPr>
          <w:b/>
          <w:bCs/>
          <w:sz w:val="22"/>
          <w:szCs w:val="28"/>
          <w:lang w:eastAsia="it-IT"/>
          <w14:ligatures w14:val="standard"/>
        </w:rPr>
        <w:t>Data Pre</w:t>
      </w:r>
      <w:r w:rsidR="008222E2">
        <w:rPr>
          <w:b/>
          <w:bCs/>
          <w:sz w:val="22"/>
          <w:szCs w:val="28"/>
          <w:lang w:eastAsia="it-IT"/>
          <w14:ligatures w14:val="standard"/>
        </w:rPr>
        <w:t>processing</w:t>
      </w:r>
    </w:p>
    <w:p w14:paraId="0C3B2BB4" w14:textId="4B14D0DB" w:rsidR="00E8303F" w:rsidRPr="005343F4" w:rsidRDefault="00E8303F" w:rsidP="00E8303F">
      <w:pPr>
        <w:pStyle w:val="DisplayFormula"/>
        <w:tabs>
          <w:tab w:val="left" w:pos="200"/>
          <w:tab w:val="right" w:pos="4780"/>
        </w:tabs>
        <w:spacing w:line="264" w:lineRule="auto"/>
        <w:jc w:val="both"/>
        <w:rPr>
          <w:sz w:val="22"/>
          <w:szCs w:val="28"/>
          <w:lang w:eastAsia="it-IT"/>
          <w14:ligatures w14:val="standard"/>
        </w:rPr>
      </w:pPr>
      <w:r w:rsidRPr="005343F4">
        <w:rPr>
          <w:sz w:val="22"/>
          <w:szCs w:val="28"/>
          <w:lang w:eastAsia="it-IT"/>
          <w14:ligatures w14:val="standard"/>
        </w:rPr>
        <w:t xml:space="preserve">The dataset needed to be preprocessed in slightly varying ways for each of the three </w:t>
      </w:r>
      <w:del w:id="29" w:author="Katrina Siegfried" w:date="2022-08-10T06:13:00Z">
        <w:r w:rsidRPr="005343F4" w:rsidDel="009E26B2">
          <w:rPr>
            <w:sz w:val="22"/>
            <w:szCs w:val="28"/>
            <w:lang w:eastAsia="it-IT"/>
            <w14:ligatures w14:val="standard"/>
          </w:rPr>
          <w:delText xml:space="preserve">interesting questions </w:delText>
        </w:r>
      </w:del>
      <w:ins w:id="30" w:author="Katrina Siegfried" w:date="2022-08-10T06:13:00Z">
        <w:r w:rsidR="009E26B2">
          <w:rPr>
            <w:sz w:val="22"/>
            <w:szCs w:val="28"/>
            <w:lang w:eastAsia="it-IT"/>
            <w14:ligatures w14:val="standard"/>
          </w:rPr>
          <w:t>techniques used in</w:t>
        </w:r>
        <w:r w:rsidR="009E26B2" w:rsidRPr="005343F4">
          <w:rPr>
            <w:sz w:val="22"/>
            <w:szCs w:val="28"/>
            <w:lang w:eastAsia="it-IT"/>
            <w14:ligatures w14:val="standard"/>
          </w:rPr>
          <w:t xml:space="preserve"> </w:t>
        </w:r>
      </w:ins>
      <w:r w:rsidRPr="005343F4">
        <w:rPr>
          <w:sz w:val="22"/>
          <w:szCs w:val="28"/>
          <w:lang w:eastAsia="it-IT"/>
          <w14:ligatures w14:val="standard"/>
        </w:rPr>
        <w:t xml:space="preserve">this report </w:t>
      </w:r>
      <w:ins w:id="31" w:author="Katrina Siegfried" w:date="2022-08-10T06:13:00Z">
        <w:r w:rsidR="009E26B2">
          <w:rPr>
            <w:sz w:val="22"/>
            <w:szCs w:val="28"/>
            <w:lang w:eastAsia="it-IT"/>
            <w14:ligatures w14:val="standard"/>
          </w:rPr>
          <w:t xml:space="preserve">while </w:t>
        </w:r>
      </w:ins>
      <w:r w:rsidRPr="005343F4">
        <w:rPr>
          <w:sz w:val="22"/>
          <w:szCs w:val="28"/>
          <w:lang w:eastAsia="it-IT"/>
          <w14:ligatures w14:val="standard"/>
        </w:rPr>
        <w:t>attempt</w:t>
      </w:r>
      <w:ins w:id="32" w:author="Katrina Siegfried" w:date="2022-08-10T06:13:00Z">
        <w:r w:rsidR="009E26B2">
          <w:rPr>
            <w:sz w:val="22"/>
            <w:szCs w:val="28"/>
            <w:lang w:eastAsia="it-IT"/>
            <w14:ligatures w14:val="standard"/>
          </w:rPr>
          <w:t>ing</w:t>
        </w:r>
      </w:ins>
      <w:del w:id="33" w:author="Katrina Siegfried" w:date="2022-08-10T06:13:00Z">
        <w:r w:rsidRPr="005343F4" w:rsidDel="009E26B2">
          <w:rPr>
            <w:sz w:val="22"/>
            <w:szCs w:val="28"/>
            <w:lang w:eastAsia="it-IT"/>
            <w14:ligatures w14:val="standard"/>
          </w:rPr>
          <w:delText>s</w:delText>
        </w:r>
      </w:del>
      <w:r w:rsidRPr="005343F4">
        <w:rPr>
          <w:sz w:val="22"/>
          <w:szCs w:val="28"/>
          <w:lang w:eastAsia="it-IT"/>
          <w14:ligatures w14:val="standard"/>
        </w:rPr>
        <w:t xml:space="preserve"> to address</w:t>
      </w:r>
      <w:ins w:id="34" w:author="Katrina Siegfried" w:date="2022-08-10T06:13:00Z">
        <w:r w:rsidR="009E26B2">
          <w:rPr>
            <w:sz w:val="22"/>
            <w:szCs w:val="28"/>
            <w:lang w:eastAsia="it-IT"/>
            <w14:ligatures w14:val="standard"/>
          </w:rPr>
          <w:t xml:space="preserve"> the two </w:t>
        </w:r>
        <w:r w:rsidR="009E26B2">
          <w:rPr>
            <w:sz w:val="22"/>
            <w:szCs w:val="28"/>
            <w:lang w:eastAsia="it-IT"/>
            <w14:ligatures w14:val="standard"/>
          </w:rPr>
          <w:t>interesting questions</w:t>
        </w:r>
      </w:ins>
      <w:r w:rsidRPr="005343F4">
        <w:rPr>
          <w:sz w:val="22"/>
          <w:szCs w:val="28"/>
          <w:lang w:eastAsia="it-IT"/>
          <w14:ligatures w14:val="standard"/>
        </w:rPr>
        <w:t>. This was to account for the unique lists of attributes used for each question.</w:t>
      </w:r>
    </w:p>
    <w:p w14:paraId="55085921" w14:textId="040267C4" w:rsidR="00E8303F" w:rsidRPr="005343F4" w:rsidRDefault="00E8303F" w:rsidP="00E8303F">
      <w:pPr>
        <w:pStyle w:val="DisplayFormula"/>
        <w:tabs>
          <w:tab w:val="left" w:pos="200"/>
          <w:tab w:val="right" w:pos="4780"/>
        </w:tabs>
        <w:spacing w:line="264" w:lineRule="auto"/>
        <w:jc w:val="both"/>
        <w:rPr>
          <w:sz w:val="22"/>
          <w:szCs w:val="28"/>
          <w:lang w:eastAsia="it-IT"/>
          <w14:ligatures w14:val="standard"/>
        </w:rPr>
      </w:pPr>
      <w:r w:rsidRPr="005343F4">
        <w:rPr>
          <w:sz w:val="22"/>
          <w:szCs w:val="28"/>
          <w:lang w:eastAsia="it-IT"/>
          <w14:ligatures w14:val="standard"/>
        </w:rPr>
        <w:t xml:space="preserve">Location data included the state, county, and city of each incident as well as location-relevant information such as weather and visibility, which correlates to local climate. For state, county, and city, the dataset already contained label-encoded values for each which are usable for mining. Some data objects were missing records for city, with the implication that the incident did not happen within city limits. For data preprocessing, these blanks were consolidated into one “No City” value so that </w:t>
      </w:r>
      <w:del w:id="35" w:author="Katrina Siegfried" w:date="2022-08-10T06:55:00Z">
        <w:r w:rsidRPr="005343F4" w:rsidDel="00F103EA">
          <w:rPr>
            <w:sz w:val="22"/>
            <w:szCs w:val="28"/>
            <w:lang w:eastAsia="it-IT"/>
            <w14:ligatures w14:val="standard"/>
          </w:rPr>
          <w:delText xml:space="preserve">we </w:delText>
        </w:r>
      </w:del>
      <w:del w:id="36" w:author="Katrina Siegfried" w:date="2022-08-10T06:15:00Z">
        <w:r w:rsidRPr="005343F4" w:rsidDel="009E26B2">
          <w:rPr>
            <w:sz w:val="22"/>
            <w:szCs w:val="28"/>
            <w:lang w:eastAsia="it-IT"/>
            <w14:ligatures w14:val="standard"/>
          </w:rPr>
          <w:delText xml:space="preserve">can </w:delText>
        </w:r>
      </w:del>
      <w:del w:id="37" w:author="Katrina Siegfried" w:date="2022-08-10T06:55:00Z">
        <w:r w:rsidRPr="005343F4" w:rsidDel="00F103EA">
          <w:rPr>
            <w:sz w:val="22"/>
            <w:szCs w:val="28"/>
            <w:lang w:eastAsia="it-IT"/>
            <w14:ligatures w14:val="standard"/>
          </w:rPr>
          <w:delText>find patterns</w:delText>
        </w:r>
      </w:del>
      <w:ins w:id="38" w:author="Katrina Siegfried" w:date="2022-08-10T06:55:00Z">
        <w:r w:rsidR="00F103EA">
          <w:rPr>
            <w:sz w:val="22"/>
            <w:szCs w:val="28"/>
            <w:lang w:eastAsia="it-IT"/>
            <w14:ligatures w14:val="standard"/>
          </w:rPr>
          <w:t>patterns could be found</w:t>
        </w:r>
      </w:ins>
      <w:r w:rsidRPr="005343F4">
        <w:rPr>
          <w:sz w:val="22"/>
          <w:szCs w:val="28"/>
          <w:lang w:eastAsia="it-IT"/>
          <w14:ligatures w14:val="standard"/>
        </w:rPr>
        <w:t xml:space="preserve"> among incidents occurring outside of city limits. Values like weather and visibility are label-encoded in the </w:t>
      </w:r>
      <w:proofErr w:type="gramStart"/>
      <w:r w:rsidRPr="005343F4">
        <w:rPr>
          <w:sz w:val="22"/>
          <w:szCs w:val="28"/>
          <w:lang w:eastAsia="it-IT"/>
          <w14:ligatures w14:val="standard"/>
        </w:rPr>
        <w:t>dataset, but</w:t>
      </w:r>
      <w:proofErr w:type="gramEnd"/>
      <w:r w:rsidRPr="005343F4">
        <w:rPr>
          <w:sz w:val="22"/>
          <w:szCs w:val="28"/>
          <w:lang w:eastAsia="it-IT"/>
          <w14:ligatures w14:val="standard"/>
        </w:rPr>
        <w:t xml:space="preserve"> are one-hot encoded for data mining purposes due to the compact set of unique values.</w:t>
      </w:r>
    </w:p>
    <w:p w14:paraId="3C501E6E" w14:textId="380EA6F4" w:rsidR="00E8303F" w:rsidRPr="005343F4" w:rsidDel="009E26B2" w:rsidRDefault="00E8303F" w:rsidP="00E8303F">
      <w:pPr>
        <w:pStyle w:val="DisplayFormula"/>
        <w:tabs>
          <w:tab w:val="left" w:pos="200"/>
          <w:tab w:val="right" w:pos="4780"/>
        </w:tabs>
        <w:spacing w:line="264" w:lineRule="auto"/>
        <w:jc w:val="both"/>
        <w:rPr>
          <w:del w:id="39" w:author="Katrina Siegfried" w:date="2022-08-10T06:15:00Z"/>
          <w:sz w:val="22"/>
          <w:szCs w:val="28"/>
          <w:lang w:eastAsia="it-IT"/>
          <w14:ligatures w14:val="standard"/>
        </w:rPr>
      </w:pPr>
      <w:del w:id="40" w:author="Katrina Siegfried" w:date="2022-08-10T06:15:00Z">
        <w:r w:rsidRPr="005343F4" w:rsidDel="009E26B2">
          <w:rPr>
            <w:sz w:val="22"/>
            <w:szCs w:val="28"/>
            <w:lang w:eastAsia="it-IT"/>
            <w14:ligatures w14:val="standard"/>
          </w:rPr>
          <w:delText xml:space="preserve">In the investigation of the effects of PTC on train accidents, </w:delText>
        </w:r>
        <w:r w:rsidDel="009E26B2">
          <w:rPr>
            <w:sz w:val="22"/>
            <w:szCs w:val="28"/>
            <w:lang w:eastAsia="it-IT"/>
            <w14:ligatures w14:val="standard"/>
          </w:rPr>
          <w:delText xml:space="preserve">in addition to the cleaning already performed, </w:delText>
        </w:r>
        <w:r w:rsidRPr="005343F4" w:rsidDel="009E26B2">
          <w:rPr>
            <w:sz w:val="22"/>
            <w:szCs w:val="28"/>
            <w:lang w:eastAsia="it-IT"/>
            <w14:ligatures w14:val="standard"/>
          </w:rPr>
          <w:delText>functions were written to remove previously encoded values which were already represented by</w:delText>
        </w:r>
        <w:r w:rsidDel="009E26B2">
          <w:rPr>
            <w:sz w:val="22"/>
            <w:szCs w:val="28"/>
            <w:lang w:eastAsia="it-IT"/>
            <w14:ligatures w14:val="standard"/>
          </w:rPr>
          <w:delText xml:space="preserve"> categorical data. Further, all text was casted to lower case and transcoded into a one-hot sparse matrix. Specific redundant and unnecessary attributes were removed such as data related to who filed a report and when a report was filed, and multiple encodings of the date or location.</w:delText>
        </w:r>
      </w:del>
    </w:p>
    <w:p w14:paraId="68AC3AD3" w14:textId="77777777" w:rsidR="00E8303F" w:rsidRDefault="00E8303F" w:rsidP="00E8303F">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To address how the characteristics of the intersection architecture and design impact the probability of death and injury from an accident, a particular list of related attributes was generated. Attributes that were included the allowed speed of the train, illumination of the crossing, view obstructions, warnings, signals, and type of intersection. For each of these attributes, some entries needed to be cleaned including values that did not stand for any codes or were mistyped values. These were replaced by finding all the unique values and their frequency. If the frequency was low enough, the entry was looked for in the dataset and identified if it was an error. If it was an error, it was replaced by another value. Most of these were assigned to the corresponding unknown value. These attributes were transformed using one-hot encoding from numerical codes to binary options for each of the given choices.</w:t>
      </w:r>
    </w:p>
    <w:p w14:paraId="4CC78933" w14:textId="3D91EA63" w:rsidR="00AD743B" w:rsidRPr="00ED187E" w:rsidDel="00D06969" w:rsidRDefault="00E8303F">
      <w:pPr>
        <w:pStyle w:val="DisplayFormula"/>
        <w:tabs>
          <w:tab w:val="left" w:pos="200"/>
          <w:tab w:val="right" w:pos="4780"/>
        </w:tabs>
        <w:spacing w:line="264" w:lineRule="auto"/>
        <w:jc w:val="both"/>
        <w:rPr>
          <w:del w:id="41" w:author="Katrina Siegfried" w:date="2022-08-10T07:19:00Z"/>
          <w:sz w:val="22"/>
          <w:szCs w:val="28"/>
          <w:lang w:eastAsia="it-IT"/>
          <w14:ligatures w14:val="standard"/>
        </w:rPr>
      </w:pPr>
      <w:r>
        <w:rPr>
          <w:sz w:val="22"/>
          <w:szCs w:val="28"/>
          <w:lang w:eastAsia="it-IT"/>
          <w14:ligatures w14:val="standard"/>
        </w:rPr>
        <w:t>Finally, the dataset needed to be split for training and testing to effectively analyze the performance characteristics of the data mining attempts. For this, the data was split into training set containing 80% of the data and a testing set containing 20% of the data.</w:t>
      </w:r>
    </w:p>
    <w:p w14:paraId="3372E82D" w14:textId="19B1FFCE" w:rsidR="00A7382F" w:rsidRDefault="00F74883">
      <w:pPr>
        <w:pStyle w:val="DisplayFormula"/>
        <w:tabs>
          <w:tab w:val="left" w:pos="200"/>
          <w:tab w:val="right" w:pos="4780"/>
        </w:tabs>
        <w:spacing w:line="264" w:lineRule="auto"/>
        <w:jc w:val="both"/>
        <w:rPr>
          <w:b/>
          <w:bCs/>
          <w:sz w:val="22"/>
          <w:szCs w:val="28"/>
          <w:lang w:eastAsia="it-IT"/>
          <w14:ligatures w14:val="standard"/>
        </w:rPr>
      </w:pPr>
      <w:r>
        <w:rPr>
          <w:b/>
          <w:bCs/>
          <w:sz w:val="22"/>
          <w:szCs w:val="28"/>
          <w:lang w:eastAsia="it-IT"/>
          <w14:ligatures w14:val="standard"/>
        </w:rPr>
        <w:t>4</w:t>
      </w:r>
      <w:r w:rsidR="00DE5799" w:rsidRPr="003E1DBC">
        <w:rPr>
          <w:b/>
          <w:bCs/>
          <w:sz w:val="22"/>
          <w:szCs w:val="28"/>
          <w:lang w:eastAsia="it-IT"/>
          <w14:ligatures w14:val="standard"/>
        </w:rPr>
        <w:t>.</w:t>
      </w:r>
      <w:r w:rsidR="00ED187E">
        <w:rPr>
          <w:b/>
          <w:bCs/>
          <w:sz w:val="22"/>
          <w:szCs w:val="28"/>
          <w:lang w:eastAsia="it-IT"/>
          <w14:ligatures w14:val="standard"/>
        </w:rPr>
        <w:t>3</w:t>
      </w:r>
      <w:r w:rsidR="003E1DBC">
        <w:rPr>
          <w:rStyle w:val="Label"/>
        </w:rPr>
        <w:t xml:space="preserve">      </w:t>
      </w:r>
      <w:r w:rsidR="00414C7F">
        <w:rPr>
          <w:b/>
          <w:bCs/>
          <w:sz w:val="22"/>
          <w:szCs w:val="28"/>
          <w:lang w:eastAsia="it-IT"/>
          <w14:ligatures w14:val="standard"/>
        </w:rPr>
        <w:t>Techniques Used</w:t>
      </w:r>
      <w:r w:rsidR="00DE5799">
        <w:rPr>
          <w:b/>
          <w:bCs/>
          <w:sz w:val="22"/>
          <w:szCs w:val="28"/>
          <w:lang w:eastAsia="it-IT"/>
          <w14:ligatures w14:val="standard"/>
        </w:rPr>
        <w:t xml:space="preserve"> for Crossing Location</w:t>
      </w:r>
    </w:p>
    <w:p w14:paraId="2093F14D" w14:textId="7F94964C" w:rsidR="00AD743B" w:rsidRDefault="00AD743B" w:rsidP="00AD743B">
      <w:pPr>
        <w:pStyle w:val="DisplayFormula"/>
        <w:tabs>
          <w:tab w:val="left" w:pos="200"/>
          <w:tab w:val="right" w:pos="4780"/>
        </w:tabs>
        <w:spacing w:line="264" w:lineRule="auto"/>
        <w:jc w:val="both"/>
        <w:rPr>
          <w:rStyle w:val="Label"/>
        </w:rPr>
      </w:pPr>
      <w:r>
        <w:rPr>
          <w:sz w:val="22"/>
          <w:szCs w:val="28"/>
          <w:lang w:eastAsia="it-IT"/>
          <w14:ligatures w14:val="standard"/>
        </w:rPr>
        <w:lastRenderedPageBreak/>
        <w:t xml:space="preserve">Location identifiers were primarily ordinal and numerical: temperature values were numerical, and weather values were ordinal – lower values indicated clearer weather, while higher values indicated rain and snow. Longitude and latitude were not part of the </w:t>
      </w:r>
      <w:del w:id="42" w:author="Katrina Siegfried" w:date="2022-08-10T06:26:00Z">
        <w:r w:rsidDel="00AD743B">
          <w:rPr>
            <w:sz w:val="22"/>
            <w:szCs w:val="28"/>
            <w:lang w:eastAsia="it-IT"/>
            <w14:ligatures w14:val="standard"/>
          </w:rPr>
          <w:delText>dataset, and</w:delText>
        </w:r>
      </w:del>
      <w:ins w:id="43" w:author="Katrina Siegfried" w:date="2022-08-10T06:26:00Z">
        <w:r>
          <w:rPr>
            <w:sz w:val="22"/>
            <w:szCs w:val="28"/>
            <w:lang w:eastAsia="it-IT"/>
            <w14:ligatures w14:val="standard"/>
          </w:rPr>
          <w:t>dataset and</w:t>
        </w:r>
      </w:ins>
      <w:r>
        <w:rPr>
          <w:sz w:val="22"/>
          <w:szCs w:val="28"/>
          <w:lang w:eastAsia="it-IT"/>
          <w14:ligatures w14:val="standard"/>
        </w:rPr>
        <w:t xml:space="preserve"> had to be interpolated from the FIPS county codes provided using a database. Using the longitude and latitude of accident county attributes allowed data mining based on location-dependent values, such as temperature and weather.</w:t>
      </w:r>
    </w:p>
    <w:p w14:paraId="3372E831" w14:textId="42C6E1F4" w:rsidR="00A7382F" w:rsidRDefault="00F74883" w:rsidP="00D06969">
      <w:pPr>
        <w:pStyle w:val="Head2"/>
      </w:pPr>
      <w:r>
        <w:rPr>
          <w:rStyle w:val="Label"/>
        </w:rPr>
        <w:t>4</w:t>
      </w:r>
      <w:r w:rsidR="00DE5799">
        <w:rPr>
          <w:rStyle w:val="Label"/>
        </w:rPr>
        <w:t>.</w:t>
      </w:r>
      <w:r w:rsidR="00ED187E">
        <w:rPr>
          <w:rStyle w:val="Label"/>
        </w:rPr>
        <w:t>5</w:t>
      </w:r>
      <w:r w:rsidR="00DE5799">
        <w:t> </w:t>
      </w:r>
      <w:r w:rsidR="00414C7F">
        <w:t>Techniques Used</w:t>
      </w:r>
      <w:r w:rsidR="00DE5799">
        <w:t xml:space="preserve"> for Intersection Study</w:t>
      </w:r>
    </w:p>
    <w:p w14:paraId="3372E832" w14:textId="7487A9E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Pre-processing the data for the study on the effects of the intersection characteristics </w:t>
      </w:r>
      <w:del w:id="44" w:author="Katrina Siegfried" w:date="2022-08-10T06:56:00Z">
        <w:r w:rsidDel="00B050DB">
          <w:rPr>
            <w:sz w:val="22"/>
            <w:szCs w:val="28"/>
            <w:lang w:eastAsia="it-IT"/>
            <w14:ligatures w14:val="standard"/>
          </w:rPr>
          <w:delText xml:space="preserve">will </w:delText>
        </w:r>
      </w:del>
      <w:r>
        <w:rPr>
          <w:sz w:val="22"/>
          <w:szCs w:val="28"/>
          <w:lang w:eastAsia="it-IT"/>
          <w14:ligatures w14:val="standard"/>
        </w:rPr>
        <w:t>require</w:t>
      </w:r>
      <w:ins w:id="45" w:author="Katrina Siegfried" w:date="2022-08-10T06:56:00Z">
        <w:r w:rsidR="00B050DB">
          <w:rPr>
            <w:sz w:val="22"/>
            <w:szCs w:val="28"/>
            <w:lang w:eastAsia="it-IT"/>
            <w14:ligatures w14:val="standard"/>
          </w:rPr>
          <w:t>d</w:t>
        </w:r>
      </w:ins>
      <w:r>
        <w:rPr>
          <w:sz w:val="22"/>
          <w:szCs w:val="28"/>
          <w:lang w:eastAsia="it-IT"/>
          <w14:ligatures w14:val="standard"/>
        </w:rPr>
        <w:t xml:space="preserve"> the crossing surface age to be calculated from the difference of the installation date and the date of accident. There </w:t>
      </w:r>
      <w:del w:id="46" w:author="Katrina Siegfried" w:date="2022-08-10T06:56:00Z">
        <w:r w:rsidDel="00B050DB">
          <w:rPr>
            <w:sz w:val="22"/>
            <w:szCs w:val="28"/>
            <w:lang w:eastAsia="it-IT"/>
            <w14:ligatures w14:val="standard"/>
          </w:rPr>
          <w:delText xml:space="preserve">are </w:delText>
        </w:r>
      </w:del>
      <w:ins w:id="47" w:author="Katrina Siegfried" w:date="2022-08-10T06:56:00Z">
        <w:r w:rsidR="00B050DB">
          <w:rPr>
            <w:sz w:val="22"/>
            <w:szCs w:val="28"/>
            <w:lang w:eastAsia="it-IT"/>
            <w14:ligatures w14:val="standard"/>
          </w:rPr>
          <w:t xml:space="preserve">were </w:t>
        </w:r>
      </w:ins>
      <w:r>
        <w:rPr>
          <w:sz w:val="22"/>
          <w:szCs w:val="28"/>
          <w:lang w:eastAsia="it-IT"/>
          <w14:ligatures w14:val="standard"/>
        </w:rPr>
        <w:t xml:space="preserve">many attributes with ID’s that </w:t>
      </w:r>
      <w:del w:id="48" w:author="Katrina Siegfried" w:date="2022-08-10T06:56:00Z">
        <w:r w:rsidDel="00B050DB">
          <w:rPr>
            <w:sz w:val="22"/>
            <w:szCs w:val="28"/>
            <w:lang w:eastAsia="it-IT"/>
            <w14:ligatures w14:val="standard"/>
          </w:rPr>
          <w:delText xml:space="preserve">will </w:delText>
        </w:r>
      </w:del>
      <w:r>
        <w:rPr>
          <w:sz w:val="22"/>
          <w:szCs w:val="28"/>
          <w:lang w:eastAsia="it-IT"/>
          <w14:ligatures w14:val="standard"/>
        </w:rPr>
        <w:t>need</w:t>
      </w:r>
      <w:ins w:id="49" w:author="Katrina Siegfried" w:date="2022-08-10T06:56:00Z">
        <w:r w:rsidR="00B050DB">
          <w:rPr>
            <w:sz w:val="22"/>
            <w:szCs w:val="28"/>
            <w:lang w:eastAsia="it-IT"/>
            <w14:ligatures w14:val="standard"/>
          </w:rPr>
          <w:t>ed</w:t>
        </w:r>
      </w:ins>
      <w:r>
        <w:rPr>
          <w:sz w:val="22"/>
          <w:szCs w:val="28"/>
          <w:lang w:eastAsia="it-IT"/>
          <w14:ligatures w14:val="standard"/>
        </w:rPr>
        <w:t xml:space="preserve"> to be changed to one-hot encoding for use in the FP-growth algorithm. The binary recording system for multiple attributes will also be changed from 2 means no to 0 means no. This will allow for uniformity within the data set. </w:t>
      </w:r>
    </w:p>
    <w:p w14:paraId="3372E833" w14:textId="77777777"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For the sake of focusing this study on intersection characteristics, all attributes that are specific to the location, train characteristics, or datasheet administrative categories will be removed prior to implementing the algorithms.</w:t>
      </w:r>
    </w:p>
    <w:p w14:paraId="443F703F" w14:textId="25CDFAF4" w:rsidR="00DE5799" w:rsidRDefault="00DE5799" w:rsidP="00F74883">
      <w:pPr>
        <w:pStyle w:val="DisplayFormula"/>
        <w:tabs>
          <w:tab w:val="left" w:pos="200"/>
          <w:tab w:val="right" w:pos="4780"/>
        </w:tabs>
        <w:spacing w:line="264" w:lineRule="auto"/>
        <w:jc w:val="both"/>
        <w:rPr>
          <w:ins w:id="50" w:author="Katrina Siegfried" w:date="2022-08-10T06:27:00Z"/>
          <w:sz w:val="22"/>
          <w:szCs w:val="28"/>
          <w:lang w:eastAsia="it-IT"/>
          <w14:ligatures w14:val="standard"/>
        </w:rPr>
      </w:pPr>
      <w:r>
        <w:rPr>
          <w:sz w:val="22"/>
          <w:szCs w:val="28"/>
          <w:lang w:eastAsia="it-IT"/>
          <w14:ligatures w14:val="standard"/>
        </w:rPr>
        <w:t xml:space="preserve">After implementing the cleaning and pre-processing measures, the modified data will be implemented into both Random Forest and FP-growth algorithms and will be evaluated for its performance. </w:t>
      </w:r>
    </w:p>
    <w:p w14:paraId="6A2124F3" w14:textId="65183323" w:rsidR="00AD743B" w:rsidRDefault="00AD743B" w:rsidP="00F74883">
      <w:pPr>
        <w:pStyle w:val="DisplayFormula"/>
        <w:tabs>
          <w:tab w:val="left" w:pos="200"/>
          <w:tab w:val="right" w:pos="4780"/>
        </w:tabs>
        <w:spacing w:line="264" w:lineRule="auto"/>
        <w:jc w:val="both"/>
        <w:rPr>
          <w:ins w:id="51" w:author="Katrina Siegfried" w:date="2022-08-10T07:19:00Z"/>
          <w:b/>
          <w:bCs/>
          <w:sz w:val="22"/>
          <w:szCs w:val="28"/>
          <w:lang w:eastAsia="it-IT"/>
          <w14:ligatures w14:val="standard"/>
        </w:rPr>
      </w:pPr>
      <w:commentRangeStart w:id="52"/>
      <w:ins w:id="53" w:author="Katrina Siegfried" w:date="2022-08-10T06:27:00Z">
        <w:r>
          <w:rPr>
            <w:b/>
            <w:bCs/>
            <w:sz w:val="22"/>
            <w:szCs w:val="28"/>
            <w:lang w:eastAsia="it-IT"/>
            <w14:ligatures w14:val="standard"/>
          </w:rPr>
          <w:t>4.6 Techniques Used for Frequent Pattern Generation</w:t>
        </w:r>
      </w:ins>
      <w:commentRangeEnd w:id="52"/>
      <w:ins w:id="54" w:author="Katrina Siegfried" w:date="2022-08-10T06:56:00Z">
        <w:r w:rsidR="00B050DB">
          <w:rPr>
            <w:rStyle w:val="CommentReference"/>
          </w:rPr>
          <w:commentReference w:id="52"/>
        </w:r>
      </w:ins>
    </w:p>
    <w:p w14:paraId="27FC5132" w14:textId="46B56610" w:rsidR="00B82B2B" w:rsidRPr="00D06969" w:rsidRDefault="00D06969" w:rsidP="00D06969">
      <w:pPr>
        <w:tabs>
          <w:tab w:val="left" w:pos="200"/>
          <w:tab w:val="right" w:pos="4780"/>
        </w:tabs>
        <w:spacing w:before="100" w:after="100"/>
        <w:rPr>
          <w:ins w:id="55" w:author="Katrina Siegfried" w:date="2022-08-10T06:27:00Z"/>
          <w:sz w:val="22"/>
          <w:szCs w:val="28"/>
          <w:lang w:eastAsia="it-IT"/>
          <w14:ligatures w14:val="standard"/>
          <w:rPrChange w:id="56" w:author="Katrina Siegfried" w:date="2022-08-10T07:19:00Z">
            <w:rPr>
              <w:ins w:id="57" w:author="Katrina Siegfried" w:date="2022-08-10T06:27:00Z"/>
              <w:b/>
              <w:bCs/>
              <w:sz w:val="22"/>
              <w:szCs w:val="28"/>
              <w:lang w:eastAsia="it-IT"/>
              <w14:ligatures w14:val="standard"/>
            </w:rPr>
          </w:rPrChange>
        </w:rPr>
        <w:pPrChange w:id="58" w:author="Katrina Siegfried" w:date="2022-08-10T07:19:00Z">
          <w:pPr>
            <w:pStyle w:val="DisplayFormula"/>
            <w:tabs>
              <w:tab w:val="left" w:pos="200"/>
              <w:tab w:val="right" w:pos="4780"/>
            </w:tabs>
            <w:spacing w:line="264" w:lineRule="auto"/>
            <w:jc w:val="both"/>
          </w:pPr>
        </w:pPrChange>
      </w:pPr>
      <w:ins w:id="59" w:author="Katrina Siegfried" w:date="2022-08-10T07:19:00Z">
        <w:r w:rsidRPr="00D06969">
          <w:rPr>
            <w:sz w:val="22"/>
            <w:szCs w:val="28"/>
            <w:lang w:eastAsia="it-IT"/>
            <w14:ligatures w14:val="standard"/>
          </w:rPr>
          <w:t>For frequent pattern generation, continuous numerical data was binned into at most 10 bins which were mapped to a series of strings to make the results easier to interpret. The data was then pivoted from horizontal to vertical format to increase the processing and memory consumption of the algorithm used.</w:t>
        </w:r>
      </w:ins>
    </w:p>
    <w:p w14:paraId="3372E83F" w14:textId="42402BC7" w:rsidR="00A7382F" w:rsidRDefault="0072591D" w:rsidP="00D06969">
      <w:pPr>
        <w:pStyle w:val="Head2"/>
      </w:pPr>
      <w:r>
        <w:t>4.</w:t>
      </w:r>
      <w:r w:rsidR="00ED187E">
        <w:t>6</w:t>
      </w:r>
      <w:r w:rsidR="00DE5799">
        <w:t> </w:t>
      </w:r>
      <w:r w:rsidR="00B474BC">
        <w:t>Evaluation Methods</w:t>
      </w:r>
    </w:p>
    <w:p w14:paraId="3372E840" w14:textId="2F5AAEAC"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Evaluation of each of the questions </w:t>
      </w:r>
      <w:del w:id="60" w:author="Katrina Siegfried" w:date="2022-08-10T06:28:00Z">
        <w:r w:rsidDel="00AD743B">
          <w:rPr>
            <w:sz w:val="22"/>
            <w:szCs w:val="28"/>
            <w:lang w:eastAsia="it-IT"/>
            <w14:ligatures w14:val="standard"/>
          </w:rPr>
          <w:delText>will be</w:delText>
        </w:r>
      </w:del>
      <w:ins w:id="61" w:author="Katrina Siegfried" w:date="2022-08-10T06:28:00Z">
        <w:r w:rsidR="00AD743B">
          <w:rPr>
            <w:sz w:val="22"/>
            <w:szCs w:val="28"/>
            <w:lang w:eastAsia="it-IT"/>
            <w14:ligatures w14:val="standard"/>
          </w:rPr>
          <w:t>was</w:t>
        </w:r>
      </w:ins>
      <w:r>
        <w:rPr>
          <w:sz w:val="22"/>
          <w:szCs w:val="28"/>
          <w:lang w:eastAsia="it-IT"/>
          <w14:ligatures w14:val="standard"/>
        </w:rPr>
        <w:t xml:space="preserve"> performed using </w:t>
      </w:r>
      <w:del w:id="62" w:author="Katrina Siegfried" w:date="2022-08-10T06:28:00Z">
        <w:r w:rsidDel="00AD743B">
          <w:rPr>
            <w:sz w:val="22"/>
            <w:szCs w:val="28"/>
            <w:lang w:eastAsia="it-IT"/>
            <w14:ligatures w14:val="standard"/>
          </w:rPr>
          <w:delText xml:space="preserve">two </w:delText>
        </w:r>
      </w:del>
      <w:ins w:id="63" w:author="Katrina Siegfried" w:date="2022-08-10T06:28:00Z">
        <w:r w:rsidR="00AD743B">
          <w:rPr>
            <w:sz w:val="22"/>
            <w:szCs w:val="28"/>
            <w:lang w:eastAsia="it-IT"/>
            <w14:ligatures w14:val="standard"/>
          </w:rPr>
          <w:t xml:space="preserve">three </w:t>
        </w:r>
      </w:ins>
      <w:r>
        <w:rPr>
          <w:sz w:val="22"/>
          <w:szCs w:val="28"/>
          <w:lang w:eastAsia="it-IT"/>
          <w14:ligatures w14:val="standard"/>
        </w:rPr>
        <w:t>classic data mining methods for classification – Decision Tree classification</w:t>
      </w:r>
      <w:ins w:id="64" w:author="Katrina Siegfried" w:date="2022-08-10T06:28:00Z">
        <w:r w:rsidR="00AD743B">
          <w:rPr>
            <w:sz w:val="22"/>
            <w:szCs w:val="28"/>
            <w:lang w:eastAsia="it-IT"/>
            <w14:ligatures w14:val="standard"/>
          </w:rPr>
          <w:t>, K-means clustering,</w:t>
        </w:r>
      </w:ins>
      <w:r>
        <w:rPr>
          <w:sz w:val="22"/>
          <w:szCs w:val="28"/>
          <w:lang w:eastAsia="it-IT"/>
          <w14:ligatures w14:val="standard"/>
        </w:rPr>
        <w:t xml:space="preserve"> and FP-Growth classification. The goal of these methods </w:t>
      </w:r>
      <w:del w:id="65" w:author="Katrina Siegfried" w:date="2022-08-10T06:28:00Z">
        <w:r w:rsidDel="00AD743B">
          <w:rPr>
            <w:sz w:val="22"/>
            <w:szCs w:val="28"/>
            <w:lang w:eastAsia="it-IT"/>
            <w14:ligatures w14:val="standard"/>
          </w:rPr>
          <w:delText xml:space="preserve">is </w:delText>
        </w:r>
      </w:del>
      <w:ins w:id="66" w:author="Katrina Siegfried" w:date="2022-08-10T06:28:00Z">
        <w:r w:rsidR="00AD743B">
          <w:rPr>
            <w:sz w:val="22"/>
            <w:szCs w:val="28"/>
            <w:lang w:eastAsia="it-IT"/>
            <w14:ligatures w14:val="standard"/>
          </w:rPr>
          <w:t xml:space="preserve">was </w:t>
        </w:r>
      </w:ins>
      <w:r>
        <w:rPr>
          <w:sz w:val="22"/>
          <w:szCs w:val="28"/>
          <w:lang w:eastAsia="it-IT"/>
          <w14:ligatures w14:val="standard"/>
        </w:rPr>
        <w:t xml:space="preserve">to yield results which </w:t>
      </w:r>
      <w:del w:id="67" w:author="Katrina Siegfried" w:date="2022-08-10T06:28:00Z">
        <w:r w:rsidDel="00AD743B">
          <w:rPr>
            <w:sz w:val="22"/>
            <w:szCs w:val="28"/>
            <w:lang w:eastAsia="it-IT"/>
            <w14:ligatures w14:val="standard"/>
          </w:rPr>
          <w:delText xml:space="preserve">can </w:delText>
        </w:r>
      </w:del>
      <w:ins w:id="68" w:author="Katrina Siegfried" w:date="2022-08-10T06:28:00Z">
        <w:r w:rsidR="00AD743B">
          <w:rPr>
            <w:sz w:val="22"/>
            <w:szCs w:val="28"/>
            <w:lang w:eastAsia="it-IT"/>
            <w14:ligatures w14:val="standard"/>
          </w:rPr>
          <w:t xml:space="preserve">could </w:t>
        </w:r>
      </w:ins>
      <w:r>
        <w:rPr>
          <w:sz w:val="22"/>
          <w:szCs w:val="28"/>
          <w:lang w:eastAsia="it-IT"/>
          <w14:ligatures w14:val="standard"/>
        </w:rPr>
        <w:t>easily be interpreted to generate clear action plans to reduce future rail accidents.</w:t>
      </w:r>
    </w:p>
    <w:p w14:paraId="22F9CE06" w14:textId="43ED9A07" w:rsidR="008B0571" w:rsidRDefault="008B0571">
      <w:pPr>
        <w:pStyle w:val="DisplayFormula"/>
        <w:tabs>
          <w:tab w:val="left" w:pos="200"/>
          <w:tab w:val="right" w:pos="4780"/>
        </w:tabs>
        <w:spacing w:line="264" w:lineRule="auto"/>
        <w:jc w:val="both"/>
        <w:rPr>
          <w:sz w:val="22"/>
          <w:szCs w:val="28"/>
          <w:lang w:eastAsia="it-IT"/>
          <w14:ligatures w14:val="standard"/>
        </w:rPr>
      </w:pPr>
      <w:ins w:id="69" w:author="Katrina Siegfried" w:date="2022-08-10T07:03:00Z">
        <w:r w:rsidRPr="008B0571">
          <w:rPr>
            <w:sz w:val="22"/>
            <w:szCs w:val="28"/>
            <w:lang w:eastAsia="it-IT"/>
            <w14:ligatures w14:val="standard"/>
          </w:rPr>
          <w:t xml:space="preserve">Evaluation of the FP Growth model was performed using a selection of the following metrics dependent on the performance on the data: support, lift, and confidence. Thresholds for these measures were </w:t>
        </w:r>
      </w:ins>
      <w:ins w:id="70" w:author="Katrina Siegfried" w:date="2022-08-10T07:21:00Z">
        <w:r w:rsidR="008C25A9">
          <w:rPr>
            <w:sz w:val="22"/>
            <w:szCs w:val="28"/>
            <w:lang w:eastAsia="it-IT"/>
            <w14:ligatures w14:val="standard"/>
          </w:rPr>
          <w:t xml:space="preserve">empirically </w:t>
        </w:r>
      </w:ins>
      <w:ins w:id="71" w:author="Katrina Siegfried" w:date="2022-08-10T07:03:00Z">
        <w:r w:rsidRPr="008B0571">
          <w:rPr>
            <w:sz w:val="22"/>
            <w:szCs w:val="28"/>
            <w:lang w:eastAsia="it-IT"/>
            <w14:ligatures w14:val="standard"/>
          </w:rPr>
          <w:t>determined after evaluating the full list of results.</w:t>
        </w:r>
      </w:ins>
    </w:p>
    <w:p w14:paraId="3372E842" w14:textId="2B1B37C1" w:rsidR="00A7382F" w:rsidRDefault="00DE5799">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 addition to FP-Growth, a Random Forest Decision Tree approach </w:t>
      </w:r>
      <w:del w:id="72" w:author="Katrina Siegfried" w:date="2022-08-10T06:30:00Z">
        <w:r w:rsidDel="00AD743B">
          <w:rPr>
            <w:sz w:val="22"/>
            <w:szCs w:val="28"/>
            <w:lang w:eastAsia="it-IT"/>
            <w14:ligatures w14:val="standard"/>
          </w:rPr>
          <w:delText xml:space="preserve">will </w:delText>
        </w:r>
      </w:del>
      <w:ins w:id="73" w:author="Katrina Siegfried" w:date="2022-08-10T06:30:00Z">
        <w:r w:rsidR="00AD743B">
          <w:rPr>
            <w:sz w:val="22"/>
            <w:szCs w:val="28"/>
            <w:lang w:eastAsia="it-IT"/>
            <w14:ligatures w14:val="standard"/>
          </w:rPr>
          <w:t>was</w:t>
        </w:r>
      </w:ins>
      <w:del w:id="74" w:author="Katrina Siegfried" w:date="2022-08-10T06:30:00Z">
        <w:r w:rsidDel="00AD743B">
          <w:rPr>
            <w:sz w:val="22"/>
            <w:szCs w:val="28"/>
            <w:lang w:eastAsia="it-IT"/>
            <w14:ligatures w14:val="standard"/>
          </w:rPr>
          <w:delText>be</w:delText>
        </w:r>
      </w:del>
      <w:r>
        <w:rPr>
          <w:sz w:val="22"/>
          <w:szCs w:val="28"/>
          <w:lang w:eastAsia="it-IT"/>
          <w14:ligatures w14:val="standard"/>
        </w:rPr>
        <w:t xml:space="preserve"> used to generate a classification around each question’s target label, after which rules </w:t>
      </w:r>
      <w:ins w:id="75" w:author="Katrina Siegfried" w:date="2022-08-10T06:30:00Z">
        <w:r w:rsidR="00AD743B">
          <w:rPr>
            <w:sz w:val="22"/>
            <w:szCs w:val="28"/>
            <w:lang w:eastAsia="it-IT"/>
            <w14:ligatures w14:val="standard"/>
          </w:rPr>
          <w:t>were</w:t>
        </w:r>
      </w:ins>
      <w:del w:id="76" w:author="Katrina Siegfried" w:date="2022-08-10T06:30:00Z">
        <w:r w:rsidDel="00AD743B">
          <w:rPr>
            <w:sz w:val="22"/>
            <w:szCs w:val="28"/>
            <w:lang w:eastAsia="it-IT"/>
            <w14:ligatures w14:val="standard"/>
          </w:rPr>
          <w:delText>will be</w:delText>
        </w:r>
      </w:del>
      <w:r>
        <w:rPr>
          <w:sz w:val="22"/>
          <w:szCs w:val="28"/>
          <w:lang w:eastAsia="it-IT"/>
          <w14:ligatures w14:val="standard"/>
        </w:rPr>
        <w:t xml:space="preserve"> extracted. The rules will </w:t>
      </w:r>
      <w:proofErr w:type="gramStart"/>
      <w:r>
        <w:rPr>
          <w:sz w:val="22"/>
          <w:szCs w:val="28"/>
          <w:lang w:eastAsia="it-IT"/>
          <w14:ligatures w14:val="standard"/>
        </w:rPr>
        <w:t>provide</w:t>
      </w:r>
      <w:ins w:id="77" w:author="Katrina Siegfried" w:date="2022-08-10T06:30:00Z">
        <w:r w:rsidR="00AD743B">
          <w:rPr>
            <w:sz w:val="22"/>
            <w:szCs w:val="28"/>
            <w:lang w:eastAsia="it-IT"/>
            <w14:ligatures w14:val="standard"/>
          </w:rPr>
          <w:t>d</w:t>
        </w:r>
      </w:ins>
      <w:proofErr w:type="gramEnd"/>
      <w:r>
        <w:rPr>
          <w:sz w:val="22"/>
          <w:szCs w:val="28"/>
          <w:lang w:eastAsia="it-IT"/>
          <w14:ligatures w14:val="standard"/>
        </w:rPr>
        <w:t xml:space="preserve"> an</w:t>
      </w:r>
      <w:del w:id="78" w:author="Katrina Siegfried" w:date="2022-08-10T06:30:00Z">
        <w:r w:rsidDel="00AD743B">
          <w:rPr>
            <w:sz w:val="22"/>
            <w:szCs w:val="28"/>
            <w:lang w:eastAsia="it-IT"/>
            <w14:ligatures w14:val="standard"/>
          </w:rPr>
          <w:delText>d</w:delText>
        </w:r>
      </w:del>
      <w:r>
        <w:rPr>
          <w:sz w:val="22"/>
          <w:szCs w:val="28"/>
          <w:lang w:eastAsia="it-IT"/>
          <w14:ligatures w14:val="standard"/>
        </w:rPr>
        <w:t xml:space="preserve"> easily interpreted understanding of the potential cause and known effect which </w:t>
      </w:r>
      <w:del w:id="79" w:author="Katrina Siegfried" w:date="2022-08-10T06:31:00Z">
        <w:r w:rsidDel="00AD743B">
          <w:rPr>
            <w:sz w:val="22"/>
            <w:szCs w:val="28"/>
            <w:lang w:eastAsia="it-IT"/>
            <w14:ligatures w14:val="standard"/>
          </w:rPr>
          <w:delText xml:space="preserve">can </w:delText>
        </w:r>
      </w:del>
      <w:ins w:id="80" w:author="Katrina Siegfried" w:date="2022-08-10T06:31:00Z">
        <w:r w:rsidR="00AD743B">
          <w:rPr>
            <w:sz w:val="22"/>
            <w:szCs w:val="28"/>
            <w:lang w:eastAsia="it-IT"/>
            <w14:ligatures w14:val="standard"/>
          </w:rPr>
          <w:t xml:space="preserve">will </w:t>
        </w:r>
      </w:ins>
      <w:r>
        <w:rPr>
          <w:sz w:val="22"/>
          <w:szCs w:val="28"/>
          <w:lang w:eastAsia="it-IT"/>
          <w14:ligatures w14:val="standard"/>
        </w:rPr>
        <w:t xml:space="preserve">be communicated to industry experts to improve future rail accident outcomes. The Random Forest </w:t>
      </w:r>
      <w:del w:id="81" w:author="Katrina Siegfried" w:date="2022-08-10T06:31:00Z">
        <w:r w:rsidDel="00AD743B">
          <w:rPr>
            <w:sz w:val="22"/>
            <w:szCs w:val="28"/>
            <w:lang w:eastAsia="it-IT"/>
            <w14:ligatures w14:val="standard"/>
          </w:rPr>
          <w:delText>will be</w:delText>
        </w:r>
      </w:del>
      <w:ins w:id="82" w:author="Katrina Siegfried" w:date="2022-08-10T06:31:00Z">
        <w:r w:rsidR="00AD743B">
          <w:rPr>
            <w:sz w:val="22"/>
            <w:szCs w:val="28"/>
            <w:lang w:eastAsia="it-IT"/>
            <w14:ligatures w14:val="standard"/>
          </w:rPr>
          <w:t>was</w:t>
        </w:r>
      </w:ins>
      <w:r>
        <w:rPr>
          <w:sz w:val="22"/>
          <w:szCs w:val="28"/>
          <w:lang w:eastAsia="it-IT"/>
          <w14:ligatures w14:val="standard"/>
        </w:rPr>
        <w:t xml:space="preserve"> generated using an 80/20 </w:t>
      </w:r>
      <w:del w:id="83" w:author="Katrina Siegfried" w:date="2022-08-10T06:31:00Z">
        <w:r w:rsidDel="00AD743B">
          <w:rPr>
            <w:sz w:val="22"/>
            <w:szCs w:val="28"/>
            <w:lang w:eastAsia="it-IT"/>
            <w14:ligatures w14:val="standard"/>
          </w:rPr>
          <w:delText>test/</w:delText>
        </w:r>
      </w:del>
      <w:r>
        <w:rPr>
          <w:sz w:val="22"/>
          <w:szCs w:val="28"/>
          <w:lang w:eastAsia="it-IT"/>
          <w14:ligatures w14:val="standard"/>
        </w:rPr>
        <w:t>train</w:t>
      </w:r>
      <w:ins w:id="84" w:author="Katrina Siegfried" w:date="2022-08-10T06:31:00Z">
        <w:r w:rsidR="00AD743B">
          <w:rPr>
            <w:sz w:val="22"/>
            <w:szCs w:val="28"/>
            <w:lang w:eastAsia="it-IT"/>
            <w14:ligatures w14:val="standard"/>
          </w:rPr>
          <w:t>/test</w:t>
        </w:r>
      </w:ins>
      <w:r>
        <w:rPr>
          <w:sz w:val="22"/>
          <w:szCs w:val="28"/>
          <w:lang w:eastAsia="it-IT"/>
          <w14:ligatures w14:val="standard"/>
        </w:rPr>
        <w:t xml:space="preserve"> split with sampling without replacement using the built-in </w:t>
      </w:r>
      <w:proofErr w:type="spellStart"/>
      <w:r>
        <w:rPr>
          <w:sz w:val="22"/>
          <w:szCs w:val="28"/>
          <w:lang w:eastAsia="it-IT"/>
          <w14:ligatures w14:val="standard"/>
        </w:rPr>
        <w:t>sklearn</w:t>
      </w:r>
      <w:proofErr w:type="spellEnd"/>
      <w:r>
        <w:rPr>
          <w:sz w:val="22"/>
          <w:szCs w:val="28"/>
          <w:lang w:eastAsia="it-IT"/>
          <w14:ligatures w14:val="standard"/>
        </w:rPr>
        <w:t xml:space="preserve"> python library. Like the FP-Growth implementation, this decision tree implementation </w:t>
      </w:r>
      <w:del w:id="85" w:author="Katrina Siegfried" w:date="2022-08-10T06:32:00Z">
        <w:r w:rsidDel="00AD743B">
          <w:rPr>
            <w:sz w:val="22"/>
            <w:szCs w:val="28"/>
            <w:lang w:eastAsia="it-IT"/>
            <w14:ligatures w14:val="standard"/>
          </w:rPr>
          <w:delText xml:space="preserve">can </w:delText>
        </w:r>
      </w:del>
      <w:ins w:id="86" w:author="Katrina Siegfried" w:date="2022-08-10T06:32:00Z">
        <w:r w:rsidR="00AD743B">
          <w:rPr>
            <w:sz w:val="22"/>
            <w:szCs w:val="28"/>
            <w:lang w:eastAsia="it-IT"/>
            <w14:ligatures w14:val="standard"/>
          </w:rPr>
          <w:t xml:space="preserve">was </w:t>
        </w:r>
      </w:ins>
      <w:r>
        <w:rPr>
          <w:sz w:val="22"/>
          <w:szCs w:val="28"/>
          <w:lang w:eastAsia="it-IT"/>
          <w14:ligatures w14:val="standard"/>
        </w:rPr>
        <w:t>also be parallelized. Metrics of accuracy, sensitivity, precision, specificity, F1, and Fb will be used to evaluate performance using k-fold cross-validation as per industry standard.</w:t>
      </w:r>
    </w:p>
    <w:p w14:paraId="4296D2B1" w14:textId="485227FD" w:rsidR="00AB06D7" w:rsidRDefault="00E85163" w:rsidP="00D06969">
      <w:pPr>
        <w:pStyle w:val="Head2"/>
      </w:pPr>
      <w:r>
        <w:t>4.</w:t>
      </w:r>
      <w:r w:rsidR="00ED187E">
        <w:t>7</w:t>
      </w:r>
      <w:r>
        <w:t> </w:t>
      </w:r>
      <w:r>
        <w:t>Tools Used</w:t>
      </w:r>
    </w:p>
    <w:p w14:paraId="6D454AE8" w14:textId="77777777"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It was decided to implement the data mining methods proposed in this paper using built-in Python toolboxes to simplify the work and to learn commonly used approaches to these problems. </w:t>
      </w:r>
    </w:p>
    <w:p w14:paraId="165789DD" w14:textId="2C675AD7"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proofErr w:type="gramStart"/>
      <w:r>
        <w:rPr>
          <w:i/>
          <w:iCs/>
          <w:sz w:val="22"/>
          <w:szCs w:val="28"/>
          <w:lang w:eastAsia="it-IT"/>
          <w14:ligatures w14:val="standard"/>
        </w:rPr>
        <w:t>pandas</w:t>
      </w:r>
      <w:proofErr w:type="gramEnd"/>
      <w:r>
        <w:rPr>
          <w:sz w:val="22"/>
          <w:szCs w:val="28"/>
          <w:lang w:eastAsia="it-IT"/>
          <w14:ligatures w14:val="standard"/>
        </w:rPr>
        <w:t xml:space="preserve"> toolbox </w:t>
      </w:r>
      <w:ins w:id="87" w:author="Katrina Siegfried" w:date="2022-08-10T06:32:00Z">
        <w:r w:rsidR="00B206EF">
          <w:rPr>
            <w:sz w:val="22"/>
            <w:szCs w:val="28"/>
            <w:lang w:eastAsia="it-IT"/>
            <w14:ligatures w14:val="standard"/>
          </w:rPr>
          <w:t>was</w:t>
        </w:r>
      </w:ins>
      <w:del w:id="88" w:author="Katrina Siegfried" w:date="2022-08-10T06:32:00Z">
        <w:r w:rsidDel="00B206EF">
          <w:rPr>
            <w:sz w:val="22"/>
            <w:szCs w:val="28"/>
            <w:lang w:eastAsia="it-IT"/>
            <w14:ligatures w14:val="standard"/>
          </w:rPr>
          <w:delText>will be</w:delText>
        </w:r>
      </w:del>
      <w:r>
        <w:rPr>
          <w:sz w:val="22"/>
          <w:szCs w:val="28"/>
          <w:lang w:eastAsia="it-IT"/>
          <w14:ligatures w14:val="standard"/>
        </w:rPr>
        <w:t xml:space="preserve"> used for data cleaning. The </w:t>
      </w:r>
      <w:proofErr w:type="gramStart"/>
      <w:r>
        <w:rPr>
          <w:i/>
          <w:iCs/>
          <w:sz w:val="22"/>
          <w:szCs w:val="28"/>
          <w:lang w:eastAsia="it-IT"/>
          <w14:ligatures w14:val="standard"/>
        </w:rPr>
        <w:t>unique(</w:t>
      </w:r>
      <w:proofErr w:type="gramEnd"/>
      <w:r>
        <w:rPr>
          <w:i/>
          <w:iCs/>
          <w:sz w:val="22"/>
          <w:szCs w:val="28"/>
          <w:lang w:eastAsia="it-IT"/>
          <w14:ligatures w14:val="standard"/>
        </w:rPr>
        <w:t>)</w:t>
      </w:r>
      <w:r>
        <w:rPr>
          <w:sz w:val="22"/>
          <w:szCs w:val="28"/>
          <w:lang w:eastAsia="it-IT"/>
          <w14:ligatures w14:val="standard"/>
        </w:rPr>
        <w:t xml:space="preserve"> function </w:t>
      </w:r>
      <w:del w:id="89" w:author="Katrina Siegfried" w:date="2022-08-10T06:32:00Z">
        <w:r w:rsidDel="00B206EF">
          <w:rPr>
            <w:sz w:val="22"/>
            <w:szCs w:val="28"/>
            <w:lang w:eastAsia="it-IT"/>
            <w14:ligatures w14:val="standard"/>
          </w:rPr>
          <w:delText>can be</w:delText>
        </w:r>
      </w:del>
      <w:ins w:id="90" w:author="Katrina Siegfried" w:date="2022-08-10T06:32:00Z">
        <w:r w:rsidR="00B206EF">
          <w:rPr>
            <w:sz w:val="22"/>
            <w:szCs w:val="28"/>
            <w:lang w:eastAsia="it-IT"/>
            <w14:ligatures w14:val="standard"/>
          </w:rPr>
          <w:t>was</w:t>
        </w:r>
      </w:ins>
      <w:r>
        <w:rPr>
          <w:sz w:val="22"/>
          <w:szCs w:val="28"/>
          <w:lang w:eastAsia="it-IT"/>
          <w14:ligatures w14:val="standard"/>
        </w:rPr>
        <w:t xml:space="preserve"> used to determine all of the unique values in string attributes such as incident descriptions and locations and determine if there </w:t>
      </w:r>
      <w:del w:id="91" w:author="Katrina Siegfried" w:date="2022-08-10T06:32:00Z">
        <w:r w:rsidDel="00B206EF">
          <w:rPr>
            <w:sz w:val="22"/>
            <w:szCs w:val="28"/>
            <w:lang w:eastAsia="it-IT"/>
            <w14:ligatures w14:val="standard"/>
          </w:rPr>
          <w:delText xml:space="preserve">are </w:delText>
        </w:r>
      </w:del>
      <w:ins w:id="92" w:author="Katrina Siegfried" w:date="2022-08-10T06:32:00Z">
        <w:r w:rsidR="00B206EF">
          <w:rPr>
            <w:sz w:val="22"/>
            <w:szCs w:val="28"/>
            <w:lang w:eastAsia="it-IT"/>
            <w14:ligatures w14:val="standard"/>
          </w:rPr>
          <w:t xml:space="preserve">were </w:t>
        </w:r>
      </w:ins>
      <w:r>
        <w:rPr>
          <w:sz w:val="22"/>
          <w:szCs w:val="28"/>
          <w:lang w:eastAsia="it-IT"/>
          <w14:ligatures w14:val="standard"/>
        </w:rPr>
        <w:t xml:space="preserve">any misspelled instances or instances that should be combined. The functions </w:t>
      </w:r>
      <w:proofErr w:type="spellStart"/>
      <w:proofErr w:type="gramStart"/>
      <w:r>
        <w:rPr>
          <w:i/>
          <w:iCs/>
          <w:sz w:val="22"/>
          <w:szCs w:val="28"/>
          <w:lang w:eastAsia="it-IT"/>
          <w14:ligatures w14:val="standard"/>
        </w:rPr>
        <w:t>isna</w:t>
      </w:r>
      <w:proofErr w:type="spellEnd"/>
      <w:r>
        <w:rPr>
          <w:i/>
          <w:iCs/>
          <w:sz w:val="22"/>
          <w:szCs w:val="28"/>
          <w:lang w:eastAsia="it-IT"/>
          <w14:ligatures w14:val="standard"/>
        </w:rPr>
        <w:t>(</w:t>
      </w:r>
      <w:proofErr w:type="gramEnd"/>
      <w:r>
        <w:rPr>
          <w:i/>
          <w:iCs/>
          <w:sz w:val="22"/>
          <w:szCs w:val="28"/>
          <w:lang w:eastAsia="it-IT"/>
          <w14:ligatures w14:val="standard"/>
        </w:rPr>
        <w:t>)</w:t>
      </w:r>
      <w:r>
        <w:rPr>
          <w:sz w:val="22"/>
          <w:szCs w:val="28"/>
          <w:lang w:eastAsia="it-IT"/>
          <w14:ligatures w14:val="standard"/>
        </w:rPr>
        <w:t xml:space="preserve"> and </w:t>
      </w:r>
      <w:proofErr w:type="spellStart"/>
      <w:r>
        <w:rPr>
          <w:i/>
          <w:iCs/>
          <w:sz w:val="22"/>
          <w:szCs w:val="28"/>
          <w:lang w:eastAsia="it-IT"/>
          <w14:ligatures w14:val="standard"/>
        </w:rPr>
        <w:t>isnull</w:t>
      </w:r>
      <w:proofErr w:type="spellEnd"/>
      <w:r>
        <w:rPr>
          <w:i/>
          <w:iCs/>
          <w:sz w:val="22"/>
          <w:szCs w:val="28"/>
          <w:lang w:eastAsia="it-IT"/>
          <w14:ligatures w14:val="standard"/>
        </w:rPr>
        <w:t>()</w:t>
      </w:r>
      <w:r>
        <w:rPr>
          <w:sz w:val="22"/>
          <w:szCs w:val="28"/>
          <w:lang w:eastAsia="it-IT"/>
          <w14:ligatures w14:val="standard"/>
        </w:rPr>
        <w:t xml:space="preserve"> </w:t>
      </w:r>
      <w:del w:id="93" w:author="Katrina Siegfried" w:date="2022-08-10T06:33:00Z">
        <w:r w:rsidDel="00B206EF">
          <w:rPr>
            <w:sz w:val="22"/>
            <w:szCs w:val="28"/>
            <w:lang w:eastAsia="it-IT"/>
            <w14:ligatures w14:val="standard"/>
          </w:rPr>
          <w:delText xml:space="preserve">can </w:delText>
        </w:r>
      </w:del>
      <w:ins w:id="94" w:author="Katrina Siegfried" w:date="2022-08-10T06:33:00Z">
        <w:r w:rsidR="00B206EF">
          <w:rPr>
            <w:sz w:val="22"/>
            <w:szCs w:val="28"/>
            <w:lang w:eastAsia="it-IT"/>
            <w14:ligatures w14:val="standard"/>
          </w:rPr>
          <w:t xml:space="preserve">were </w:t>
        </w:r>
      </w:ins>
      <w:r>
        <w:rPr>
          <w:sz w:val="22"/>
          <w:szCs w:val="28"/>
          <w:lang w:eastAsia="it-IT"/>
          <w14:ligatures w14:val="standard"/>
        </w:rPr>
        <w:t xml:space="preserve">be </w:t>
      </w:r>
      <w:r>
        <w:rPr>
          <w:sz w:val="22"/>
          <w:szCs w:val="28"/>
          <w:lang w:eastAsia="it-IT"/>
          <w14:ligatures w14:val="standard"/>
        </w:rPr>
        <w:lastRenderedPageBreak/>
        <w:t xml:space="preserve">used to determine missing values and in conjunction with the </w:t>
      </w:r>
      <w:r>
        <w:rPr>
          <w:i/>
          <w:iCs/>
          <w:sz w:val="22"/>
          <w:szCs w:val="28"/>
          <w:lang w:eastAsia="it-IT"/>
          <w14:ligatures w14:val="standard"/>
        </w:rPr>
        <w:t>unique()</w:t>
      </w:r>
      <w:r>
        <w:rPr>
          <w:sz w:val="22"/>
          <w:szCs w:val="28"/>
          <w:lang w:eastAsia="it-IT"/>
          <w14:ligatures w14:val="standard"/>
        </w:rPr>
        <w:t xml:space="preserve"> </w:t>
      </w:r>
      <w:del w:id="95" w:author="Katrina Siegfried" w:date="2022-08-10T06:33:00Z">
        <w:r w:rsidDel="00B206EF">
          <w:rPr>
            <w:sz w:val="22"/>
            <w:szCs w:val="28"/>
            <w:lang w:eastAsia="it-IT"/>
            <w14:ligatures w14:val="standard"/>
          </w:rPr>
          <w:delText xml:space="preserve">can find </w:delText>
        </w:r>
      </w:del>
      <w:proofErr w:type="spellStart"/>
      <w:ins w:id="96" w:author="Katrina Siegfried" w:date="2022-08-10T06:33:00Z">
        <w:r w:rsidR="00B206EF">
          <w:rPr>
            <w:sz w:val="22"/>
            <w:szCs w:val="28"/>
            <w:lang w:eastAsia="it-IT"/>
            <w14:ligatures w14:val="standard"/>
          </w:rPr>
          <w:t>found</w:t>
        </w:r>
      </w:ins>
      <w:r>
        <w:rPr>
          <w:sz w:val="22"/>
          <w:szCs w:val="28"/>
          <w:lang w:eastAsia="it-IT"/>
          <w14:ligatures w14:val="standard"/>
        </w:rPr>
        <w:t>all</w:t>
      </w:r>
      <w:proofErr w:type="spellEnd"/>
      <w:r>
        <w:rPr>
          <w:sz w:val="22"/>
          <w:szCs w:val="28"/>
          <w:lang w:eastAsia="it-IT"/>
          <w14:ligatures w14:val="standard"/>
        </w:rPr>
        <w:t xml:space="preserve"> forms of null </w:t>
      </w:r>
      <w:ins w:id="97" w:author="Katrina Siegfried" w:date="2022-08-10T06:33:00Z">
        <w:r w:rsidR="00B206EF">
          <w:rPr>
            <w:sz w:val="22"/>
            <w:szCs w:val="28"/>
            <w:lang w:eastAsia="it-IT"/>
            <w14:ligatures w14:val="standard"/>
          </w:rPr>
          <w:t xml:space="preserve">value </w:t>
        </w:r>
      </w:ins>
      <w:r>
        <w:rPr>
          <w:sz w:val="22"/>
          <w:szCs w:val="28"/>
          <w:lang w:eastAsia="it-IT"/>
          <w14:ligatures w14:val="standard"/>
        </w:rPr>
        <w:t xml:space="preserve">cells. </w:t>
      </w:r>
    </w:p>
    <w:p w14:paraId="3750A632" w14:textId="60C340F5"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w:t>
      </w:r>
      <w:proofErr w:type="spellStart"/>
      <w:r>
        <w:rPr>
          <w:i/>
          <w:iCs/>
          <w:sz w:val="22"/>
          <w:szCs w:val="28"/>
          <w:lang w:eastAsia="it-IT"/>
          <w14:ligatures w14:val="standard"/>
        </w:rPr>
        <w:t>numpy</w:t>
      </w:r>
      <w:proofErr w:type="spellEnd"/>
      <w:r>
        <w:rPr>
          <w:sz w:val="22"/>
          <w:szCs w:val="28"/>
          <w:lang w:eastAsia="it-IT"/>
          <w14:ligatures w14:val="standard"/>
        </w:rPr>
        <w:t xml:space="preserve"> toolbox </w:t>
      </w:r>
      <w:ins w:id="98" w:author="Katrina Siegfried" w:date="2022-08-10T06:34:00Z">
        <w:r w:rsidR="00B206EF">
          <w:rPr>
            <w:sz w:val="22"/>
            <w:szCs w:val="28"/>
            <w:lang w:eastAsia="it-IT"/>
            <w14:ligatures w14:val="standard"/>
          </w:rPr>
          <w:t>was</w:t>
        </w:r>
      </w:ins>
      <w:del w:id="99" w:author="Katrina Siegfried" w:date="2022-08-10T06:34:00Z">
        <w:r w:rsidDel="00B206EF">
          <w:rPr>
            <w:sz w:val="22"/>
            <w:szCs w:val="28"/>
            <w:lang w:eastAsia="it-IT"/>
            <w14:ligatures w14:val="standard"/>
          </w:rPr>
          <w:delText>will be</w:delText>
        </w:r>
      </w:del>
      <w:r>
        <w:rPr>
          <w:sz w:val="22"/>
          <w:szCs w:val="28"/>
          <w:lang w:eastAsia="it-IT"/>
          <w14:ligatures w14:val="standard"/>
        </w:rPr>
        <w:t xml:space="preserve"> used to transform the data so that it is easier to manage and manipulate. </w:t>
      </w:r>
    </w:p>
    <w:p w14:paraId="2C04ADDF" w14:textId="4906B682" w:rsidR="00AB06D7" w:rsidRDefault="00AB06D7" w:rsidP="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sklearn</w:t>
      </w:r>
      <w:proofErr w:type="spellEnd"/>
      <w:r>
        <w:rPr>
          <w:sz w:val="22"/>
          <w:szCs w:val="28"/>
          <w:lang w:eastAsia="it-IT"/>
          <w14:ligatures w14:val="standard"/>
        </w:rPr>
        <w:t xml:space="preserve">, </w:t>
      </w:r>
      <w:ins w:id="100" w:author="Katrina Siegfried" w:date="2022-08-10T06:34:00Z">
        <w:r w:rsidR="00B206EF">
          <w:rPr>
            <w:sz w:val="22"/>
            <w:szCs w:val="28"/>
            <w:lang w:eastAsia="it-IT"/>
            <w14:ligatures w14:val="standard"/>
          </w:rPr>
          <w:t>was</w:t>
        </w:r>
      </w:ins>
      <w:del w:id="101" w:author="Katrina Siegfried" w:date="2022-08-10T06:34:00Z">
        <w:r w:rsidDel="00B206EF">
          <w:rPr>
            <w:sz w:val="22"/>
            <w:szCs w:val="28"/>
            <w:lang w:eastAsia="it-IT"/>
            <w14:ligatures w14:val="standard"/>
          </w:rPr>
          <w:delText>will be</w:delText>
        </w:r>
      </w:del>
      <w:r>
        <w:rPr>
          <w:sz w:val="22"/>
          <w:szCs w:val="28"/>
          <w:lang w:eastAsia="it-IT"/>
          <w14:ligatures w14:val="standard"/>
        </w:rPr>
        <w:t xml:space="preserve"> used to alter attributes to one-hot encoding to prepare the data for the machine learning algorithms. It </w:t>
      </w:r>
      <w:del w:id="102" w:author="Katrina Siegfried" w:date="2022-08-10T06:34:00Z">
        <w:r w:rsidDel="00B206EF">
          <w:rPr>
            <w:sz w:val="22"/>
            <w:szCs w:val="28"/>
            <w:lang w:eastAsia="it-IT"/>
            <w14:ligatures w14:val="standard"/>
          </w:rPr>
          <w:delText xml:space="preserve">can </w:delText>
        </w:r>
      </w:del>
      <w:ins w:id="103" w:author="Katrina Siegfried" w:date="2022-08-10T06:34:00Z">
        <w:r w:rsidR="00B206EF">
          <w:rPr>
            <w:sz w:val="22"/>
            <w:szCs w:val="28"/>
            <w:lang w:eastAsia="it-IT"/>
            <w14:ligatures w14:val="standard"/>
          </w:rPr>
          <w:t xml:space="preserve">was </w:t>
        </w:r>
      </w:ins>
      <w:r>
        <w:rPr>
          <w:sz w:val="22"/>
          <w:szCs w:val="28"/>
          <w:lang w:eastAsia="it-IT"/>
          <w14:ligatures w14:val="standard"/>
        </w:rPr>
        <w:t>also</w:t>
      </w:r>
      <w:del w:id="104" w:author="Katrina Siegfried" w:date="2022-08-10T06:34:00Z">
        <w:r w:rsidDel="00B206EF">
          <w:rPr>
            <w:sz w:val="22"/>
            <w:szCs w:val="28"/>
            <w:lang w:eastAsia="it-IT"/>
            <w14:ligatures w14:val="standard"/>
          </w:rPr>
          <w:delText xml:space="preserve"> be</w:delText>
        </w:r>
      </w:del>
      <w:r>
        <w:rPr>
          <w:sz w:val="22"/>
          <w:szCs w:val="28"/>
          <w:lang w:eastAsia="it-IT"/>
          <w14:ligatures w14:val="standard"/>
        </w:rPr>
        <w:t xml:space="preserve"> used to split the data into training and testing groups to evaluate the performance of the </w:t>
      </w:r>
      <w:ins w:id="105" w:author="Katrina Siegfried" w:date="2022-08-10T06:34:00Z">
        <w:r w:rsidR="00B206EF">
          <w:rPr>
            <w:sz w:val="22"/>
            <w:szCs w:val="28"/>
            <w:lang w:eastAsia="it-IT"/>
            <w14:ligatures w14:val="standard"/>
          </w:rPr>
          <w:t xml:space="preserve">random forest and k-means </w:t>
        </w:r>
      </w:ins>
      <w:r>
        <w:rPr>
          <w:sz w:val="22"/>
          <w:szCs w:val="28"/>
          <w:lang w:eastAsia="it-IT"/>
          <w14:ligatures w14:val="standard"/>
        </w:rPr>
        <w:t xml:space="preserve">methods. Finally, </w:t>
      </w:r>
      <w:del w:id="106" w:author="Katrina Siegfried" w:date="2022-08-10T06:35:00Z">
        <w:r w:rsidDel="00B206EF">
          <w:rPr>
            <w:sz w:val="22"/>
            <w:szCs w:val="28"/>
            <w:lang w:eastAsia="it-IT"/>
            <w14:ligatures w14:val="standard"/>
          </w:rPr>
          <w:delText>it can be</w:delText>
        </w:r>
      </w:del>
      <w:ins w:id="107" w:author="Katrina Siegfried" w:date="2022-08-10T06:35:00Z">
        <w:r w:rsidR="00B206EF">
          <w:rPr>
            <w:sz w:val="22"/>
            <w:szCs w:val="28"/>
            <w:lang w:eastAsia="it-IT"/>
            <w14:ligatures w14:val="standard"/>
          </w:rPr>
          <w:t>was</w:t>
        </w:r>
      </w:ins>
      <w:r>
        <w:rPr>
          <w:sz w:val="22"/>
          <w:szCs w:val="28"/>
          <w:lang w:eastAsia="it-IT"/>
          <w14:ligatures w14:val="standard"/>
        </w:rPr>
        <w:t xml:space="preserve"> used for </w:t>
      </w:r>
      <w:del w:id="108" w:author="Katrina Siegfried" w:date="2022-08-10T06:35:00Z">
        <w:r w:rsidDel="00B206EF">
          <w:rPr>
            <w:sz w:val="22"/>
            <w:szCs w:val="28"/>
            <w:lang w:eastAsia="it-IT"/>
            <w14:ligatures w14:val="standard"/>
          </w:rPr>
          <w:delText xml:space="preserve">performing </w:delText>
        </w:r>
      </w:del>
      <w:proofErr w:type="spellStart"/>
      <w:ins w:id="109" w:author="Katrina Siegfried" w:date="2022-08-10T06:35:00Z">
        <w:r w:rsidR="00B206EF">
          <w:rPr>
            <w:sz w:val="22"/>
            <w:szCs w:val="28"/>
            <w:lang w:eastAsia="it-IT"/>
            <w14:ligatures w14:val="standard"/>
          </w:rPr>
          <w:t>implementng</w:t>
        </w:r>
        <w:proofErr w:type="spellEnd"/>
        <w:r w:rsidR="00B206EF">
          <w:rPr>
            <w:sz w:val="22"/>
            <w:szCs w:val="28"/>
            <w:lang w:eastAsia="it-IT"/>
            <w14:ligatures w14:val="standard"/>
          </w:rPr>
          <w:t xml:space="preserve"> </w:t>
        </w:r>
      </w:ins>
      <w:r>
        <w:rPr>
          <w:sz w:val="22"/>
          <w:szCs w:val="28"/>
          <w:lang w:eastAsia="it-IT"/>
          <w14:ligatures w14:val="standard"/>
        </w:rPr>
        <w:t xml:space="preserve">the random </w:t>
      </w:r>
      <w:del w:id="110" w:author="Katrina Siegfried" w:date="2022-08-10T06:35:00Z">
        <w:r w:rsidDel="00B206EF">
          <w:rPr>
            <w:sz w:val="22"/>
            <w:szCs w:val="28"/>
            <w:lang w:eastAsia="it-IT"/>
            <w14:ligatures w14:val="standard"/>
          </w:rPr>
          <w:delText xml:space="preserve">tree </w:delText>
        </w:r>
      </w:del>
      <w:ins w:id="111" w:author="Katrina Siegfried" w:date="2022-08-10T06:35:00Z">
        <w:r w:rsidR="00B206EF">
          <w:rPr>
            <w:sz w:val="22"/>
            <w:szCs w:val="28"/>
            <w:lang w:eastAsia="it-IT"/>
            <w14:ligatures w14:val="standard"/>
          </w:rPr>
          <w:t xml:space="preserve">forest </w:t>
        </w:r>
      </w:ins>
      <w:r>
        <w:rPr>
          <w:sz w:val="22"/>
          <w:szCs w:val="28"/>
          <w:lang w:eastAsia="it-IT"/>
          <w14:ligatures w14:val="standard"/>
        </w:rPr>
        <w:t>method by using the functionalities for the Random Forest techniques.</w:t>
      </w:r>
    </w:p>
    <w:p w14:paraId="54F7959E" w14:textId="66A7A873" w:rsidR="00B53EC2" w:rsidRDefault="00AB06D7">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Python toolbox, </w:t>
      </w:r>
      <w:proofErr w:type="spellStart"/>
      <w:r>
        <w:rPr>
          <w:i/>
          <w:iCs/>
          <w:sz w:val="22"/>
          <w:szCs w:val="28"/>
          <w:lang w:eastAsia="it-IT"/>
          <w14:ligatures w14:val="standard"/>
        </w:rPr>
        <w:t>pyspark</w:t>
      </w:r>
      <w:proofErr w:type="spellEnd"/>
      <w:r>
        <w:rPr>
          <w:sz w:val="22"/>
          <w:szCs w:val="28"/>
          <w:lang w:eastAsia="it-IT"/>
          <w14:ligatures w14:val="standard"/>
        </w:rPr>
        <w:t xml:space="preserve">, </w:t>
      </w:r>
      <w:del w:id="112" w:author="Katrina Siegfried" w:date="2022-08-10T06:35:00Z">
        <w:r w:rsidDel="00B206EF">
          <w:rPr>
            <w:sz w:val="22"/>
            <w:szCs w:val="28"/>
            <w:lang w:eastAsia="it-IT"/>
            <w14:ligatures w14:val="standard"/>
          </w:rPr>
          <w:delText>will be</w:delText>
        </w:r>
      </w:del>
      <w:ins w:id="113" w:author="Katrina Siegfried" w:date="2022-08-10T06:35:00Z">
        <w:r w:rsidR="00B206EF">
          <w:rPr>
            <w:sz w:val="22"/>
            <w:szCs w:val="28"/>
            <w:lang w:eastAsia="it-IT"/>
            <w14:ligatures w14:val="standard"/>
          </w:rPr>
          <w:t>was</w:t>
        </w:r>
      </w:ins>
      <w:r>
        <w:rPr>
          <w:sz w:val="22"/>
          <w:szCs w:val="28"/>
          <w:lang w:eastAsia="it-IT"/>
          <w14:ligatures w14:val="standard"/>
        </w:rPr>
        <w:t xml:space="preserve"> used to mine frequent </w:t>
      </w:r>
      <w:proofErr w:type="spellStart"/>
      <w:r>
        <w:rPr>
          <w:sz w:val="22"/>
          <w:szCs w:val="28"/>
          <w:lang w:eastAsia="it-IT"/>
          <w14:ligatures w14:val="standard"/>
        </w:rPr>
        <w:t>itemsets</w:t>
      </w:r>
      <w:proofErr w:type="spellEnd"/>
      <w:r>
        <w:rPr>
          <w:sz w:val="22"/>
          <w:szCs w:val="28"/>
          <w:lang w:eastAsia="it-IT"/>
          <w14:ligatures w14:val="standard"/>
        </w:rPr>
        <w:t xml:space="preserve"> using the FP-growth algorithm. </w:t>
      </w:r>
      <w:ins w:id="114" w:author="Katrina Siegfried" w:date="2022-08-10T06:35:00Z">
        <w:r w:rsidR="00B206EF">
          <w:rPr>
            <w:sz w:val="22"/>
            <w:szCs w:val="28"/>
            <w:lang w:eastAsia="it-IT"/>
            <w14:ligatures w14:val="standard"/>
          </w:rPr>
          <w:t xml:space="preserve">Given </w:t>
        </w:r>
      </w:ins>
      <w:ins w:id="115" w:author="Katrina Siegfried" w:date="2022-08-10T06:36:00Z">
        <w:r w:rsidR="00B206EF">
          <w:rPr>
            <w:sz w:val="22"/>
            <w:szCs w:val="28"/>
            <w:lang w:eastAsia="it-IT"/>
            <w14:ligatures w14:val="standard"/>
          </w:rPr>
          <w:t>the different implementation for data structures and processing, this library was also used in each step of the cleaning and preprocessing for the frequent itemset generation as the objects were o</w:t>
        </w:r>
      </w:ins>
      <w:ins w:id="116" w:author="Katrina Siegfried" w:date="2022-08-10T06:37:00Z">
        <w:r w:rsidR="00B206EF">
          <w:rPr>
            <w:sz w:val="22"/>
            <w:szCs w:val="28"/>
            <w:lang w:eastAsia="it-IT"/>
            <w14:ligatures w14:val="standard"/>
          </w:rPr>
          <w:t xml:space="preserve">f a different object type required for the parallelized implementation. A different implementation from the python </w:t>
        </w:r>
        <w:proofErr w:type="spellStart"/>
        <w:r w:rsidR="00B206EF">
          <w:rPr>
            <w:i/>
            <w:iCs/>
            <w:sz w:val="22"/>
            <w:szCs w:val="28"/>
            <w:lang w:eastAsia="it-IT"/>
            <w14:ligatures w14:val="standard"/>
          </w:rPr>
          <w:t>mlxtend</w:t>
        </w:r>
        <w:proofErr w:type="spellEnd"/>
        <w:r w:rsidR="00B206EF">
          <w:rPr>
            <w:sz w:val="22"/>
            <w:szCs w:val="28"/>
            <w:lang w:eastAsia="it-IT"/>
            <w14:ligatures w14:val="standard"/>
          </w:rPr>
          <w:t xml:space="preserve"> library was initially explored, but th</w:t>
        </w:r>
      </w:ins>
      <w:ins w:id="117" w:author="Katrina Siegfried" w:date="2022-08-10T06:38:00Z">
        <w:r w:rsidR="00B206EF">
          <w:rPr>
            <w:sz w:val="22"/>
            <w:szCs w:val="28"/>
            <w:lang w:eastAsia="it-IT"/>
            <w14:ligatures w14:val="standard"/>
          </w:rPr>
          <w:t>e implementation could not handle the large volumes of data in this dataset.</w:t>
        </w:r>
      </w:ins>
      <w:ins w:id="118" w:author="Katrina Siegfried" w:date="2022-08-10T06:36:00Z">
        <w:r w:rsidR="00B206EF">
          <w:rPr>
            <w:sz w:val="22"/>
            <w:szCs w:val="28"/>
            <w:lang w:eastAsia="it-IT"/>
            <w14:ligatures w14:val="standard"/>
          </w:rPr>
          <w:t xml:space="preserve"> </w:t>
        </w:r>
      </w:ins>
      <w:del w:id="119" w:author="Katrina Siegfried" w:date="2022-08-10T06:35:00Z">
        <w:r w:rsidDel="00B206EF">
          <w:rPr>
            <w:sz w:val="22"/>
            <w:szCs w:val="28"/>
            <w:lang w:eastAsia="it-IT"/>
            <w14:ligatures w14:val="standard"/>
          </w:rPr>
          <w:delText xml:space="preserve">This toolbox could also be used to perform Pearson’s independence test and the correlation for each attribute. </w:delText>
        </w:r>
      </w:del>
    </w:p>
    <w:p w14:paraId="3372E843" w14:textId="2EC71723" w:rsidR="00A7382F" w:rsidRDefault="00C1242B" w:rsidP="00D06969">
      <w:pPr>
        <w:pStyle w:val="Head2"/>
      </w:pPr>
      <w:r>
        <w:rPr>
          <w:rStyle w:val="Label"/>
        </w:rPr>
        <w:t>5</w:t>
      </w:r>
      <w:r w:rsidR="00DE5799">
        <w:t> </w:t>
      </w:r>
      <w:r w:rsidR="00862231">
        <w:t>Key Results</w:t>
      </w:r>
    </w:p>
    <w:p w14:paraId="0D7DC842"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commentRangeStart w:id="120"/>
      <w:r>
        <w:rPr>
          <w:sz w:val="22"/>
          <w:szCs w:val="28"/>
          <w:lang w:eastAsia="it-IT"/>
          <w14:ligatures w14:val="standard"/>
        </w:rPr>
        <w:t>Preliminary decision tree induction was performed for the characteristics of the intersection. Most of the early decision points were based upon the speed of the train at the time of the accident. This may suggest that a large potential legislative point could be to restrict the speed of trains through certain intersections.</w:t>
      </w:r>
      <w:commentRangeEnd w:id="120"/>
      <w:r w:rsidR="008B0571">
        <w:rPr>
          <w:rStyle w:val="CommentReference"/>
        </w:rPr>
        <w:commentReference w:id="120"/>
      </w:r>
    </w:p>
    <w:p w14:paraId="7C6B912D" w14:textId="5B313015" w:rsidR="00A568B5" w:rsidRDefault="00AE30C8" w:rsidP="00D06969">
      <w:pPr>
        <w:pStyle w:val="Head2"/>
      </w:pPr>
      <w:r>
        <w:rPr>
          <w:rStyle w:val="Label"/>
        </w:rPr>
        <w:t>5</w:t>
      </w:r>
      <w:r w:rsidR="00172428">
        <w:rPr>
          <w:rStyle w:val="Label"/>
        </w:rPr>
        <w:t>.1</w:t>
      </w:r>
      <w:r>
        <w:t> </w:t>
      </w:r>
      <w:r w:rsidR="00172428">
        <w:t xml:space="preserve">Intersection Characteristic </w:t>
      </w:r>
      <w:r>
        <w:t>Results</w:t>
      </w:r>
    </w:p>
    <w:p w14:paraId="45AD6123" w14:textId="4DDF4283" w:rsidR="00A568B5" w:rsidRDefault="004060EF"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w:t>
      </w:r>
      <w:r w:rsidR="00752CA5">
        <w:rPr>
          <w:sz w:val="22"/>
          <w:szCs w:val="28"/>
          <w:lang w:eastAsia="it-IT"/>
          <w14:ligatures w14:val="standard"/>
        </w:rPr>
        <w:t xml:space="preserve"> </w:t>
      </w:r>
      <w:r w:rsidR="009C3BCF">
        <w:rPr>
          <w:sz w:val="22"/>
          <w:szCs w:val="28"/>
          <w:lang w:eastAsia="it-IT"/>
          <w14:ligatures w14:val="standard"/>
        </w:rPr>
        <w:t>decision tree type</w:t>
      </w:r>
      <w:r w:rsidR="00586C63">
        <w:rPr>
          <w:sz w:val="22"/>
          <w:szCs w:val="28"/>
          <w:lang w:eastAsia="it-IT"/>
          <w14:ligatures w14:val="standard"/>
        </w:rPr>
        <w:t xml:space="preserve"> </w:t>
      </w:r>
      <w:r w:rsidR="00273DD3">
        <w:rPr>
          <w:sz w:val="22"/>
          <w:szCs w:val="28"/>
          <w:lang w:eastAsia="it-IT"/>
          <w14:ligatures w14:val="standard"/>
        </w:rPr>
        <w:t xml:space="preserve">classification algorithm </w:t>
      </w:r>
      <w:r w:rsidR="00453A8C">
        <w:rPr>
          <w:sz w:val="22"/>
          <w:szCs w:val="28"/>
          <w:lang w:eastAsia="it-IT"/>
          <w14:ligatures w14:val="standard"/>
        </w:rPr>
        <w:t>was applied to attributes describing the characteristics of the rail</w:t>
      </w:r>
      <w:r w:rsidR="007500C5">
        <w:rPr>
          <w:sz w:val="22"/>
          <w:szCs w:val="28"/>
          <w:lang w:eastAsia="it-IT"/>
          <w14:ligatures w14:val="standard"/>
        </w:rPr>
        <w:t xml:space="preserve">road-highway intersection. The classification algorithm used a target variable of total injured </w:t>
      </w:r>
      <w:r w:rsidR="00810B4A">
        <w:rPr>
          <w:sz w:val="22"/>
          <w:szCs w:val="28"/>
          <w:lang w:eastAsia="it-IT"/>
          <w14:ligatures w14:val="standard"/>
        </w:rPr>
        <w:t xml:space="preserve">as the means of sorting. There were 4 </w:t>
      </w:r>
      <w:r w:rsidR="00810B4A">
        <w:rPr>
          <w:sz w:val="22"/>
          <w:szCs w:val="28"/>
          <w:lang w:eastAsia="it-IT"/>
          <w14:ligatures w14:val="standard"/>
        </w:rPr>
        <w:t xml:space="preserve">classification categories </w:t>
      </w:r>
      <w:r w:rsidR="00E40045">
        <w:rPr>
          <w:sz w:val="22"/>
          <w:szCs w:val="28"/>
          <w:lang w:eastAsia="it-IT"/>
          <w14:ligatures w14:val="standard"/>
        </w:rPr>
        <w:t xml:space="preserve">to sort between </w:t>
      </w:r>
      <w:r w:rsidR="00810B4A">
        <w:rPr>
          <w:sz w:val="22"/>
          <w:szCs w:val="28"/>
          <w:lang w:eastAsia="it-IT"/>
          <w14:ligatures w14:val="standard"/>
        </w:rPr>
        <w:t>including 0,</w:t>
      </w:r>
      <w:r w:rsidR="00761749">
        <w:rPr>
          <w:sz w:val="22"/>
          <w:szCs w:val="28"/>
          <w:lang w:eastAsia="it-IT"/>
          <w14:ligatures w14:val="standard"/>
        </w:rPr>
        <w:t xml:space="preserve"> </w:t>
      </w:r>
      <w:r w:rsidR="00810B4A">
        <w:rPr>
          <w:sz w:val="22"/>
          <w:szCs w:val="28"/>
          <w:lang w:eastAsia="it-IT"/>
          <w14:ligatures w14:val="standard"/>
        </w:rPr>
        <w:t>1,</w:t>
      </w:r>
      <w:r w:rsidR="00761749">
        <w:rPr>
          <w:sz w:val="22"/>
          <w:szCs w:val="28"/>
          <w:lang w:eastAsia="it-IT"/>
          <w14:ligatures w14:val="standard"/>
        </w:rPr>
        <w:t xml:space="preserve"> </w:t>
      </w:r>
      <w:r w:rsidR="00810B4A">
        <w:rPr>
          <w:sz w:val="22"/>
          <w:szCs w:val="28"/>
          <w:lang w:eastAsia="it-IT"/>
          <w14:ligatures w14:val="standard"/>
        </w:rPr>
        <w:t xml:space="preserve">2, </w:t>
      </w:r>
      <w:r w:rsidR="008C0F8F">
        <w:rPr>
          <w:sz w:val="22"/>
          <w:szCs w:val="28"/>
          <w:lang w:eastAsia="it-IT"/>
          <w14:ligatures w14:val="standard"/>
        </w:rPr>
        <w:t>or</w:t>
      </w:r>
      <w:r w:rsidR="00810B4A">
        <w:rPr>
          <w:sz w:val="22"/>
          <w:szCs w:val="28"/>
          <w:lang w:eastAsia="it-IT"/>
          <w14:ligatures w14:val="standard"/>
        </w:rPr>
        <w:t xml:space="preserve"> 3</w:t>
      </w:r>
      <w:r w:rsidR="00331D06">
        <w:rPr>
          <w:sz w:val="22"/>
          <w:szCs w:val="28"/>
          <w:lang w:eastAsia="it-IT"/>
          <w14:ligatures w14:val="standard"/>
        </w:rPr>
        <w:t xml:space="preserve"> or more</w:t>
      </w:r>
      <w:r w:rsidR="00E40045">
        <w:rPr>
          <w:sz w:val="22"/>
          <w:szCs w:val="28"/>
          <w:lang w:eastAsia="it-IT"/>
          <w14:ligatures w14:val="standard"/>
        </w:rPr>
        <w:t xml:space="preserve"> injuries</w:t>
      </w:r>
      <w:r w:rsidR="00331D06">
        <w:rPr>
          <w:sz w:val="22"/>
          <w:szCs w:val="28"/>
          <w:lang w:eastAsia="it-IT"/>
          <w14:ligatures w14:val="standard"/>
        </w:rPr>
        <w:t>.</w:t>
      </w:r>
      <w:r w:rsidR="00E40045">
        <w:rPr>
          <w:sz w:val="22"/>
          <w:szCs w:val="28"/>
          <w:lang w:eastAsia="it-IT"/>
          <w14:ligatures w14:val="standard"/>
        </w:rPr>
        <w:t xml:space="preserve"> </w:t>
      </w:r>
      <w:r w:rsidR="00331D06">
        <w:rPr>
          <w:sz w:val="22"/>
          <w:szCs w:val="28"/>
          <w:lang w:eastAsia="it-IT"/>
          <w14:ligatures w14:val="standard"/>
        </w:rPr>
        <w:t xml:space="preserve"> </w:t>
      </w:r>
    </w:p>
    <w:p w14:paraId="533C2CAF" w14:textId="37C4B7B4" w:rsidR="0009627B" w:rsidRDefault="009C3BCF"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The algorithm was applied as both a decision tree and random forest algorithm</w:t>
      </w:r>
      <w:r w:rsidR="00BF55CE">
        <w:rPr>
          <w:sz w:val="22"/>
          <w:szCs w:val="28"/>
          <w:lang w:eastAsia="it-IT"/>
          <w14:ligatures w14:val="standard"/>
        </w:rPr>
        <w:t xml:space="preserve">. The attributes </w:t>
      </w:r>
      <w:r w:rsidR="00F6423E">
        <w:rPr>
          <w:sz w:val="22"/>
          <w:szCs w:val="28"/>
          <w:lang w:eastAsia="it-IT"/>
          <w14:ligatures w14:val="standard"/>
        </w:rPr>
        <w:t>were modified</w:t>
      </w:r>
      <w:r w:rsidR="00BF55CE">
        <w:rPr>
          <w:sz w:val="22"/>
          <w:szCs w:val="28"/>
          <w:lang w:eastAsia="it-IT"/>
          <w14:ligatures w14:val="standard"/>
        </w:rPr>
        <w:t xml:space="preserve"> </w:t>
      </w:r>
      <w:r w:rsidR="00B36689">
        <w:rPr>
          <w:sz w:val="22"/>
          <w:szCs w:val="28"/>
          <w:lang w:eastAsia="it-IT"/>
          <w14:ligatures w14:val="standard"/>
        </w:rPr>
        <w:t xml:space="preserve">to either include </w:t>
      </w:r>
      <w:r w:rsidR="006E034C">
        <w:rPr>
          <w:sz w:val="22"/>
          <w:szCs w:val="28"/>
          <w:lang w:eastAsia="it-IT"/>
          <w14:ligatures w14:val="standard"/>
        </w:rPr>
        <w:t>instances of unknown information or to exclude them.</w:t>
      </w:r>
    </w:p>
    <w:p w14:paraId="007D90B6" w14:textId="1D75419F" w:rsidR="00CE6276" w:rsidRDefault="00EB6DD1"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Initially </w:t>
      </w:r>
      <w:r w:rsidR="0011246B">
        <w:rPr>
          <w:sz w:val="22"/>
          <w:szCs w:val="28"/>
          <w:lang w:eastAsia="it-IT"/>
          <w14:ligatures w14:val="standard"/>
        </w:rPr>
        <w:t xml:space="preserve">a decision tree algorithm was implemented </w:t>
      </w:r>
      <w:r w:rsidR="00144267">
        <w:rPr>
          <w:sz w:val="22"/>
          <w:szCs w:val="28"/>
          <w:lang w:eastAsia="it-IT"/>
          <w14:ligatures w14:val="standard"/>
        </w:rPr>
        <w:t>to develop a</w:t>
      </w:r>
      <w:r w:rsidR="00310109">
        <w:rPr>
          <w:sz w:val="22"/>
          <w:szCs w:val="28"/>
          <w:lang w:eastAsia="it-IT"/>
          <w14:ligatures w14:val="standard"/>
        </w:rPr>
        <w:t xml:space="preserve">n image of </w:t>
      </w:r>
      <w:r w:rsidR="009F4024">
        <w:rPr>
          <w:sz w:val="22"/>
          <w:szCs w:val="28"/>
          <w:lang w:eastAsia="it-IT"/>
          <w14:ligatures w14:val="standard"/>
        </w:rPr>
        <w:t>the</w:t>
      </w:r>
      <w:r w:rsidR="00310109">
        <w:rPr>
          <w:sz w:val="22"/>
          <w:szCs w:val="28"/>
          <w:lang w:eastAsia="it-IT"/>
          <w14:ligatures w14:val="standard"/>
        </w:rPr>
        <w:t xml:space="preserve"> decision tree to be able visualize the</w:t>
      </w:r>
      <w:r w:rsidR="009F4024">
        <w:rPr>
          <w:sz w:val="22"/>
          <w:szCs w:val="28"/>
          <w:lang w:eastAsia="it-IT"/>
          <w14:ligatures w14:val="standard"/>
        </w:rPr>
        <w:t xml:space="preserve"> decisions that classified the </w:t>
      </w:r>
      <w:r w:rsidR="0039205B">
        <w:rPr>
          <w:sz w:val="22"/>
          <w:szCs w:val="28"/>
          <w:lang w:eastAsia="it-IT"/>
          <w14:ligatures w14:val="standard"/>
        </w:rPr>
        <w:t>instances. Using this decision tree, it was possible to estimate the p</w:t>
      </w:r>
      <w:r w:rsidR="00174313">
        <w:rPr>
          <w:sz w:val="22"/>
          <w:szCs w:val="28"/>
          <w:lang w:eastAsia="it-IT"/>
          <w14:ligatures w14:val="standard"/>
        </w:rPr>
        <w:t xml:space="preserve">ercent of </w:t>
      </w:r>
      <w:r w:rsidR="00A50DBE">
        <w:rPr>
          <w:sz w:val="22"/>
          <w:szCs w:val="28"/>
          <w:lang w:eastAsia="it-IT"/>
          <w14:ligatures w14:val="standard"/>
        </w:rPr>
        <w:t xml:space="preserve">instances that resulted in the number of injuries. </w:t>
      </w:r>
      <w:r w:rsidR="00BB77E9">
        <w:rPr>
          <w:sz w:val="22"/>
          <w:szCs w:val="28"/>
          <w:lang w:eastAsia="it-IT"/>
          <w14:ligatures w14:val="standard"/>
        </w:rPr>
        <w:t xml:space="preserve">These results were used </w:t>
      </w:r>
      <w:r w:rsidR="00F55571">
        <w:rPr>
          <w:sz w:val="22"/>
          <w:szCs w:val="28"/>
          <w:lang w:eastAsia="it-IT"/>
          <w14:ligatures w14:val="standard"/>
        </w:rPr>
        <w:t xml:space="preserve">to determine potential courses of action </w:t>
      </w:r>
      <w:r w:rsidR="006E00B3">
        <w:rPr>
          <w:sz w:val="22"/>
          <w:szCs w:val="28"/>
          <w:lang w:eastAsia="it-IT"/>
          <w14:ligatures w14:val="standard"/>
        </w:rPr>
        <w:t xml:space="preserve">in developing or maintaining regulation regarding railroad-highway intersection design. </w:t>
      </w:r>
    </w:p>
    <w:p w14:paraId="5EDBE553" w14:textId="21FD8F7D" w:rsidR="00FC2C3C" w:rsidRDefault="00AF5C9E"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A random forest model was created to increase the accuracy of the decision tree model </w:t>
      </w:r>
      <w:r w:rsidR="00D15A0F">
        <w:rPr>
          <w:sz w:val="22"/>
          <w:szCs w:val="28"/>
          <w:lang w:eastAsia="it-IT"/>
          <w14:ligatures w14:val="standard"/>
        </w:rPr>
        <w:t>in predicting the number of injuries</w:t>
      </w:r>
      <w:r w:rsidR="00D54503">
        <w:rPr>
          <w:sz w:val="22"/>
          <w:szCs w:val="28"/>
          <w:lang w:eastAsia="it-IT"/>
          <w14:ligatures w14:val="standard"/>
        </w:rPr>
        <w:t xml:space="preserve">. </w:t>
      </w:r>
      <w:r w:rsidR="00DC15B7">
        <w:rPr>
          <w:sz w:val="22"/>
          <w:szCs w:val="28"/>
          <w:lang w:eastAsia="it-IT"/>
          <w14:ligatures w14:val="standard"/>
        </w:rPr>
        <w:t xml:space="preserve">Table I shows a confusion matrix with the number of </w:t>
      </w:r>
      <w:r w:rsidR="00B3465D">
        <w:rPr>
          <w:sz w:val="22"/>
          <w:szCs w:val="28"/>
          <w:lang w:eastAsia="it-IT"/>
          <w14:ligatures w14:val="standard"/>
        </w:rPr>
        <w:t>entries for each prediction and each actual</w:t>
      </w:r>
      <w:r w:rsidR="00AE2DF8">
        <w:rPr>
          <w:sz w:val="22"/>
          <w:szCs w:val="28"/>
          <w:lang w:eastAsia="it-IT"/>
          <w14:ligatures w14:val="standard"/>
        </w:rPr>
        <w:t xml:space="preserve"> classification. Table II </w:t>
      </w:r>
      <w:r w:rsidR="005A459B">
        <w:rPr>
          <w:sz w:val="22"/>
          <w:szCs w:val="28"/>
          <w:lang w:eastAsia="it-IT"/>
          <w14:ligatures w14:val="standard"/>
        </w:rPr>
        <w:t>shows the performance characteristics including precision, recall, F1</w:t>
      </w:r>
      <w:r w:rsidR="00A01CA4">
        <w:rPr>
          <w:sz w:val="22"/>
          <w:szCs w:val="28"/>
          <w:lang w:eastAsia="it-IT"/>
          <w14:ligatures w14:val="standard"/>
        </w:rPr>
        <w:t xml:space="preserve"> score, and support for each classification categ</w:t>
      </w:r>
      <w:r w:rsidR="00AC30F7">
        <w:rPr>
          <w:sz w:val="22"/>
          <w:szCs w:val="28"/>
          <w:lang w:eastAsia="it-IT"/>
          <w14:ligatures w14:val="standard"/>
        </w:rPr>
        <w:t xml:space="preserve">ory. The </w:t>
      </w:r>
      <w:r w:rsidR="00B963A5">
        <w:rPr>
          <w:sz w:val="22"/>
          <w:szCs w:val="28"/>
          <w:lang w:eastAsia="it-IT"/>
          <w14:ligatures w14:val="standard"/>
        </w:rPr>
        <w:t>accuracy, macro, and weighted averages are depicted for each score</w:t>
      </w:r>
      <w:r w:rsidR="008E7A72">
        <w:rPr>
          <w:sz w:val="22"/>
          <w:szCs w:val="28"/>
          <w:lang w:eastAsia="it-IT"/>
          <w14:ligatures w14:val="standard"/>
        </w:rPr>
        <w:t xml:space="preserve"> category as well. </w:t>
      </w:r>
    </w:p>
    <w:p w14:paraId="277443DF" w14:textId="7438200D" w:rsidR="00A568B5" w:rsidRDefault="00EA0FD1"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w:t>
      </w:r>
      <w:r w:rsidR="003A36CF">
        <w:rPr>
          <w:sz w:val="22"/>
          <w:szCs w:val="28"/>
          <w:lang w:eastAsia="it-IT"/>
          <w14:ligatures w14:val="standard"/>
        </w:rPr>
        <w:t>. Confusion Matrix with Unknown Attributes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4"/>
        <w:gridCol w:w="726"/>
        <w:gridCol w:w="7"/>
        <w:gridCol w:w="901"/>
        <w:gridCol w:w="817"/>
        <w:gridCol w:w="817"/>
        <w:gridCol w:w="818"/>
      </w:tblGrid>
      <w:tr w:rsidR="00A568B5" w14:paraId="5133BE8B" w14:textId="77777777" w:rsidTr="003853A2">
        <w:tc>
          <w:tcPr>
            <w:tcW w:w="714" w:type="dxa"/>
          </w:tcPr>
          <w:p w14:paraId="325C98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33" w:type="dxa"/>
            <w:gridSpan w:val="2"/>
          </w:tcPr>
          <w:p w14:paraId="255DF12C"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3353" w:type="dxa"/>
            <w:gridSpan w:val="4"/>
            <w:tcBorders>
              <w:bottom w:val="single" w:sz="4" w:space="0" w:color="auto"/>
            </w:tcBorders>
          </w:tcPr>
          <w:p w14:paraId="1FF9E786"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Predicted Class</w:t>
            </w:r>
          </w:p>
        </w:tc>
      </w:tr>
      <w:tr w:rsidR="00A568B5" w14:paraId="04C5E414" w14:textId="77777777" w:rsidTr="003853A2">
        <w:tc>
          <w:tcPr>
            <w:tcW w:w="714" w:type="dxa"/>
          </w:tcPr>
          <w:p w14:paraId="4921C38C"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bottom w:val="single" w:sz="4" w:space="0" w:color="auto"/>
              <w:right w:val="single" w:sz="4" w:space="0" w:color="auto"/>
            </w:tcBorders>
            <w:vAlign w:val="center"/>
          </w:tcPr>
          <w:p w14:paraId="2F579EAA"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p>
        </w:tc>
        <w:tc>
          <w:tcPr>
            <w:tcW w:w="9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F6E9A34"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0</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11E8A7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1</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BB1EAD0"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2</w:t>
            </w:r>
          </w:p>
        </w:tc>
        <w:tc>
          <w:tcPr>
            <w:tcW w:w="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38A1EA2"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3+</w:t>
            </w:r>
          </w:p>
        </w:tc>
      </w:tr>
      <w:tr w:rsidR="00A568B5" w14:paraId="03BBC757" w14:textId="77777777" w:rsidTr="003853A2">
        <w:tc>
          <w:tcPr>
            <w:tcW w:w="714" w:type="dxa"/>
            <w:vMerge w:val="restart"/>
            <w:tcBorders>
              <w:right w:val="single" w:sz="4" w:space="0" w:color="auto"/>
            </w:tcBorders>
            <w:textDirection w:val="btLr"/>
          </w:tcPr>
          <w:p w14:paraId="36CB81B9" w14:textId="77777777" w:rsidR="00A568B5" w:rsidRDefault="00A568B5" w:rsidP="003853A2">
            <w:pPr>
              <w:pStyle w:val="DisplayFormula"/>
              <w:tabs>
                <w:tab w:val="left" w:pos="200"/>
                <w:tab w:val="right" w:pos="4780"/>
              </w:tabs>
              <w:spacing w:line="264" w:lineRule="auto"/>
              <w:ind w:left="113" w:right="113"/>
              <w:jc w:val="center"/>
              <w:rPr>
                <w:sz w:val="22"/>
                <w:szCs w:val="28"/>
                <w:lang w:eastAsia="it-IT"/>
                <w14:ligatures w14:val="standard"/>
              </w:rPr>
            </w:pPr>
            <w:r>
              <w:rPr>
                <w:sz w:val="22"/>
                <w:szCs w:val="28"/>
                <w:lang w:eastAsia="it-IT"/>
                <w14:ligatures w14:val="standard"/>
              </w:rPr>
              <w:t>Actual Class</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83C615C"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0</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7F6FE760" w14:textId="6FD8D160"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33867</w:t>
            </w:r>
          </w:p>
        </w:tc>
        <w:tc>
          <w:tcPr>
            <w:tcW w:w="817" w:type="dxa"/>
            <w:tcBorders>
              <w:top w:val="single" w:sz="4" w:space="0" w:color="auto"/>
              <w:left w:val="single" w:sz="4" w:space="0" w:color="auto"/>
              <w:bottom w:val="single" w:sz="4" w:space="0" w:color="auto"/>
              <w:right w:val="single" w:sz="4" w:space="0" w:color="auto"/>
            </w:tcBorders>
            <w:vAlign w:val="center"/>
          </w:tcPr>
          <w:p w14:paraId="030C4FBB" w14:textId="086C8549"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834</w:t>
            </w:r>
          </w:p>
        </w:tc>
        <w:tc>
          <w:tcPr>
            <w:tcW w:w="817" w:type="dxa"/>
            <w:tcBorders>
              <w:top w:val="single" w:sz="4" w:space="0" w:color="auto"/>
              <w:left w:val="single" w:sz="4" w:space="0" w:color="auto"/>
              <w:bottom w:val="single" w:sz="4" w:space="0" w:color="auto"/>
              <w:right w:val="single" w:sz="4" w:space="0" w:color="auto"/>
            </w:tcBorders>
            <w:vAlign w:val="center"/>
          </w:tcPr>
          <w:p w14:paraId="0A5B642C" w14:textId="4BB06F9D"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89</w:t>
            </w:r>
          </w:p>
        </w:tc>
        <w:tc>
          <w:tcPr>
            <w:tcW w:w="818" w:type="dxa"/>
            <w:tcBorders>
              <w:top w:val="single" w:sz="4" w:space="0" w:color="auto"/>
              <w:left w:val="single" w:sz="4" w:space="0" w:color="auto"/>
              <w:bottom w:val="single" w:sz="4" w:space="0" w:color="auto"/>
              <w:right w:val="single" w:sz="4" w:space="0" w:color="auto"/>
            </w:tcBorders>
            <w:vAlign w:val="center"/>
          </w:tcPr>
          <w:p w14:paraId="6F1E980B"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34</w:t>
            </w:r>
          </w:p>
        </w:tc>
      </w:tr>
      <w:tr w:rsidR="00A568B5" w14:paraId="075DE1AF" w14:textId="77777777" w:rsidTr="003853A2">
        <w:tc>
          <w:tcPr>
            <w:tcW w:w="714" w:type="dxa"/>
            <w:vMerge/>
            <w:tcBorders>
              <w:right w:val="single" w:sz="4" w:space="0" w:color="auto"/>
            </w:tcBorders>
          </w:tcPr>
          <w:p w14:paraId="55DB07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EC65FD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1</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B56BECD" w14:textId="2BC20C52" w:rsidR="00A568B5" w:rsidRDefault="0089289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9889</w:t>
            </w:r>
          </w:p>
        </w:tc>
        <w:tc>
          <w:tcPr>
            <w:tcW w:w="817" w:type="dxa"/>
            <w:tcBorders>
              <w:top w:val="single" w:sz="4" w:space="0" w:color="auto"/>
              <w:left w:val="single" w:sz="4" w:space="0" w:color="auto"/>
              <w:bottom w:val="single" w:sz="4" w:space="0" w:color="auto"/>
              <w:right w:val="single" w:sz="4" w:space="0" w:color="auto"/>
            </w:tcBorders>
            <w:vAlign w:val="center"/>
          </w:tcPr>
          <w:p w14:paraId="39E28B33" w14:textId="301562F4"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272</w:t>
            </w:r>
          </w:p>
        </w:tc>
        <w:tc>
          <w:tcPr>
            <w:tcW w:w="817" w:type="dxa"/>
            <w:tcBorders>
              <w:top w:val="single" w:sz="4" w:space="0" w:color="auto"/>
              <w:left w:val="single" w:sz="4" w:space="0" w:color="auto"/>
              <w:bottom w:val="single" w:sz="4" w:space="0" w:color="auto"/>
              <w:right w:val="single" w:sz="4" w:space="0" w:color="auto"/>
            </w:tcBorders>
            <w:vAlign w:val="center"/>
          </w:tcPr>
          <w:p w14:paraId="4302FD5E" w14:textId="6B301851"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35</w:t>
            </w:r>
          </w:p>
        </w:tc>
        <w:tc>
          <w:tcPr>
            <w:tcW w:w="818" w:type="dxa"/>
            <w:tcBorders>
              <w:top w:val="single" w:sz="4" w:space="0" w:color="auto"/>
              <w:left w:val="single" w:sz="4" w:space="0" w:color="auto"/>
              <w:bottom w:val="single" w:sz="4" w:space="0" w:color="auto"/>
              <w:right w:val="single" w:sz="4" w:space="0" w:color="auto"/>
            </w:tcBorders>
            <w:vAlign w:val="center"/>
          </w:tcPr>
          <w:p w14:paraId="64BED0D2"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w:t>
            </w:r>
          </w:p>
        </w:tc>
      </w:tr>
      <w:tr w:rsidR="00A568B5" w14:paraId="048DDB95" w14:textId="77777777" w:rsidTr="003853A2">
        <w:tc>
          <w:tcPr>
            <w:tcW w:w="714" w:type="dxa"/>
            <w:vMerge/>
            <w:tcBorders>
              <w:right w:val="single" w:sz="4" w:space="0" w:color="auto"/>
            </w:tcBorders>
          </w:tcPr>
          <w:p w14:paraId="37A79E70"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475FA71"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2</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D158D08" w14:textId="0D0105AF"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1924</w:t>
            </w:r>
          </w:p>
        </w:tc>
        <w:tc>
          <w:tcPr>
            <w:tcW w:w="817" w:type="dxa"/>
            <w:tcBorders>
              <w:top w:val="single" w:sz="4" w:space="0" w:color="auto"/>
              <w:left w:val="single" w:sz="4" w:space="0" w:color="auto"/>
              <w:bottom w:val="single" w:sz="4" w:space="0" w:color="auto"/>
              <w:right w:val="single" w:sz="4" w:space="0" w:color="auto"/>
            </w:tcBorders>
            <w:vAlign w:val="center"/>
          </w:tcPr>
          <w:p w14:paraId="2ED0266D" w14:textId="2C3F9733"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64</w:t>
            </w:r>
          </w:p>
        </w:tc>
        <w:tc>
          <w:tcPr>
            <w:tcW w:w="817" w:type="dxa"/>
            <w:tcBorders>
              <w:top w:val="single" w:sz="4" w:space="0" w:color="auto"/>
              <w:left w:val="single" w:sz="4" w:space="0" w:color="auto"/>
              <w:bottom w:val="single" w:sz="4" w:space="0" w:color="auto"/>
              <w:right w:val="single" w:sz="4" w:space="0" w:color="auto"/>
            </w:tcBorders>
            <w:vAlign w:val="center"/>
          </w:tcPr>
          <w:p w14:paraId="025EF81F" w14:textId="550E03CE"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w:t>
            </w:r>
          </w:p>
        </w:tc>
        <w:tc>
          <w:tcPr>
            <w:tcW w:w="818" w:type="dxa"/>
            <w:tcBorders>
              <w:top w:val="single" w:sz="4" w:space="0" w:color="auto"/>
              <w:left w:val="single" w:sz="4" w:space="0" w:color="auto"/>
              <w:bottom w:val="single" w:sz="4" w:space="0" w:color="auto"/>
              <w:right w:val="single" w:sz="4" w:space="0" w:color="auto"/>
            </w:tcBorders>
            <w:vAlign w:val="center"/>
          </w:tcPr>
          <w:p w14:paraId="10616C8B"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r w:rsidR="00A568B5" w14:paraId="4CB74E07" w14:textId="77777777" w:rsidTr="003853A2">
        <w:tc>
          <w:tcPr>
            <w:tcW w:w="714" w:type="dxa"/>
            <w:vMerge/>
            <w:tcBorders>
              <w:right w:val="single" w:sz="4" w:space="0" w:color="auto"/>
            </w:tcBorders>
          </w:tcPr>
          <w:p w14:paraId="512D8765"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AB0043B" w14:textId="77777777" w:rsidR="00A568B5" w:rsidRPr="001364A1"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1364A1">
              <w:rPr>
                <w:b/>
                <w:bCs/>
                <w:sz w:val="22"/>
                <w:szCs w:val="28"/>
                <w:lang w:eastAsia="it-IT"/>
                <w14:ligatures w14:val="standard"/>
              </w:rPr>
              <w:t>3+</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D9F43C5" w14:textId="68599C14"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851</w:t>
            </w:r>
          </w:p>
        </w:tc>
        <w:tc>
          <w:tcPr>
            <w:tcW w:w="817" w:type="dxa"/>
            <w:tcBorders>
              <w:top w:val="single" w:sz="4" w:space="0" w:color="auto"/>
              <w:left w:val="single" w:sz="4" w:space="0" w:color="auto"/>
              <w:bottom w:val="single" w:sz="4" w:space="0" w:color="auto"/>
              <w:right w:val="single" w:sz="4" w:space="0" w:color="auto"/>
            </w:tcBorders>
            <w:vAlign w:val="center"/>
          </w:tcPr>
          <w:p w14:paraId="51F7AB77" w14:textId="0757CF76"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43</w:t>
            </w:r>
          </w:p>
        </w:tc>
        <w:tc>
          <w:tcPr>
            <w:tcW w:w="817" w:type="dxa"/>
            <w:tcBorders>
              <w:top w:val="single" w:sz="4" w:space="0" w:color="auto"/>
              <w:left w:val="single" w:sz="4" w:space="0" w:color="auto"/>
              <w:bottom w:val="single" w:sz="4" w:space="0" w:color="auto"/>
              <w:right w:val="single" w:sz="4" w:space="0" w:color="auto"/>
            </w:tcBorders>
            <w:vAlign w:val="center"/>
          </w:tcPr>
          <w:p w14:paraId="2579D856" w14:textId="02EF6610"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w:t>
            </w:r>
          </w:p>
        </w:tc>
        <w:tc>
          <w:tcPr>
            <w:tcW w:w="818" w:type="dxa"/>
            <w:tcBorders>
              <w:top w:val="single" w:sz="4" w:space="0" w:color="auto"/>
              <w:left w:val="single" w:sz="4" w:space="0" w:color="auto"/>
              <w:bottom w:val="single" w:sz="4" w:space="0" w:color="auto"/>
              <w:right w:val="single" w:sz="4" w:space="0" w:color="auto"/>
            </w:tcBorders>
            <w:vAlign w:val="center"/>
          </w:tcPr>
          <w:p w14:paraId="4E6D287E" w14:textId="54FC2322" w:rsidR="00A568B5" w:rsidRDefault="0008657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bl>
    <w:p w14:paraId="2F393DBB" w14:textId="61380830"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6BBDB5AF" w14:textId="77777777" w:rsidR="00146D26" w:rsidRDefault="00146D26" w:rsidP="00A568B5">
      <w:pPr>
        <w:pStyle w:val="DisplayFormula"/>
        <w:tabs>
          <w:tab w:val="left" w:pos="200"/>
          <w:tab w:val="right" w:pos="4780"/>
        </w:tabs>
        <w:spacing w:line="264" w:lineRule="auto"/>
        <w:jc w:val="both"/>
        <w:rPr>
          <w:sz w:val="22"/>
          <w:szCs w:val="28"/>
          <w:lang w:eastAsia="it-IT"/>
          <w14:ligatures w14:val="standard"/>
        </w:rPr>
      </w:pPr>
    </w:p>
    <w:p w14:paraId="42020AF2" w14:textId="082B814B" w:rsidR="00A568B5" w:rsidRDefault="00EC1E25"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II. Performance Characteristics of Random Forest including Unknowns</w:t>
      </w:r>
    </w:p>
    <w:tbl>
      <w:tblPr>
        <w:tblStyle w:val="TableGrid"/>
        <w:tblW w:w="4950" w:type="dxa"/>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70"/>
        <w:gridCol w:w="1170"/>
        <w:gridCol w:w="810"/>
        <w:gridCol w:w="810"/>
        <w:gridCol w:w="990"/>
      </w:tblGrid>
      <w:tr w:rsidR="00213932" w14:paraId="0D5E8810" w14:textId="77777777" w:rsidTr="00FD2C35">
        <w:tc>
          <w:tcPr>
            <w:tcW w:w="1170" w:type="dxa"/>
            <w:tcBorders>
              <w:bottom w:val="single" w:sz="4" w:space="0" w:color="auto"/>
              <w:right w:val="single" w:sz="4" w:space="0" w:color="auto"/>
            </w:tcBorders>
          </w:tcPr>
          <w:p w14:paraId="636AC1D9" w14:textId="77777777" w:rsidR="00A568B5" w:rsidRPr="005A3DD8"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19B9D2B"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Precision</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9E92D5A"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Recall</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17D880D"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F1 Score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D91098" w14:textId="77777777" w:rsidR="00A568B5" w:rsidRPr="00B627BB" w:rsidRDefault="00A568B5" w:rsidP="003853A2">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Support</w:t>
            </w:r>
          </w:p>
        </w:tc>
      </w:tr>
      <w:tr w:rsidR="00213932" w14:paraId="6EDC1C04" w14:textId="77777777" w:rsidTr="00FD2C35">
        <w:trPr>
          <w:trHeight w:val="209"/>
        </w:trPr>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E96966A"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w:t>
            </w:r>
          </w:p>
        </w:tc>
        <w:tc>
          <w:tcPr>
            <w:tcW w:w="1170" w:type="dxa"/>
            <w:tcBorders>
              <w:top w:val="single" w:sz="4" w:space="0" w:color="auto"/>
              <w:left w:val="single" w:sz="4" w:space="0" w:color="auto"/>
              <w:bottom w:val="single" w:sz="4" w:space="0" w:color="auto"/>
              <w:right w:val="single" w:sz="4" w:space="0" w:color="auto"/>
            </w:tcBorders>
            <w:vAlign w:val="center"/>
          </w:tcPr>
          <w:p w14:paraId="72156115" w14:textId="5D90CD54"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w:t>
            </w:r>
            <w:r w:rsidR="00645689" w:rsidRPr="00B627BB">
              <w:rPr>
                <w:sz w:val="22"/>
                <w:szCs w:val="28"/>
                <w:lang w:eastAsia="it-IT"/>
                <w14:ligatures w14:val="standard"/>
              </w:rPr>
              <w:t>278</w:t>
            </w:r>
          </w:p>
        </w:tc>
        <w:tc>
          <w:tcPr>
            <w:tcW w:w="810" w:type="dxa"/>
            <w:tcBorders>
              <w:top w:val="single" w:sz="4" w:space="0" w:color="auto"/>
              <w:left w:val="single" w:sz="4" w:space="0" w:color="auto"/>
              <w:bottom w:val="single" w:sz="4" w:space="0" w:color="auto"/>
              <w:right w:val="single" w:sz="4" w:space="0" w:color="auto"/>
            </w:tcBorders>
            <w:vAlign w:val="center"/>
          </w:tcPr>
          <w:p w14:paraId="393A5725" w14:textId="3F37DFC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.9725</w:t>
            </w:r>
          </w:p>
        </w:tc>
        <w:tc>
          <w:tcPr>
            <w:tcW w:w="810" w:type="dxa"/>
            <w:tcBorders>
              <w:top w:val="single" w:sz="4" w:space="0" w:color="auto"/>
              <w:left w:val="single" w:sz="4" w:space="0" w:color="auto"/>
              <w:bottom w:val="single" w:sz="4" w:space="0" w:color="auto"/>
              <w:right w:val="single" w:sz="4" w:space="0" w:color="auto"/>
            </w:tcBorders>
            <w:vAlign w:val="center"/>
          </w:tcPr>
          <w:p w14:paraId="0E2DEB4E" w14:textId="2FDB1FC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.8326</w:t>
            </w:r>
          </w:p>
        </w:tc>
        <w:tc>
          <w:tcPr>
            <w:tcW w:w="990" w:type="dxa"/>
            <w:tcBorders>
              <w:top w:val="single" w:sz="4" w:space="0" w:color="auto"/>
              <w:left w:val="single" w:sz="4" w:space="0" w:color="auto"/>
              <w:bottom w:val="single" w:sz="4" w:space="0" w:color="auto"/>
              <w:right w:val="single" w:sz="4" w:space="0" w:color="auto"/>
            </w:tcBorders>
            <w:vAlign w:val="center"/>
          </w:tcPr>
          <w:p w14:paraId="12A8C00B"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34824</w:t>
            </w:r>
          </w:p>
        </w:tc>
      </w:tr>
      <w:tr w:rsidR="00213932" w14:paraId="54A25A50"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D2BC43C"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w:t>
            </w:r>
          </w:p>
        </w:tc>
        <w:tc>
          <w:tcPr>
            <w:tcW w:w="1170" w:type="dxa"/>
            <w:tcBorders>
              <w:top w:val="single" w:sz="4" w:space="0" w:color="auto"/>
              <w:left w:val="single" w:sz="4" w:space="0" w:color="auto"/>
              <w:bottom w:val="single" w:sz="4" w:space="0" w:color="auto"/>
              <w:right w:val="single" w:sz="4" w:space="0" w:color="auto"/>
            </w:tcBorders>
            <w:vAlign w:val="center"/>
          </w:tcPr>
          <w:p w14:paraId="6313F229" w14:textId="1721E8E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.2242</w:t>
            </w:r>
          </w:p>
        </w:tc>
        <w:tc>
          <w:tcPr>
            <w:tcW w:w="810" w:type="dxa"/>
            <w:tcBorders>
              <w:top w:val="single" w:sz="4" w:space="0" w:color="auto"/>
              <w:left w:val="single" w:sz="4" w:space="0" w:color="auto"/>
              <w:bottom w:val="single" w:sz="4" w:space="0" w:color="auto"/>
              <w:right w:val="single" w:sz="4" w:space="0" w:color="auto"/>
            </w:tcBorders>
            <w:vAlign w:val="center"/>
          </w:tcPr>
          <w:p w14:paraId="0F3DE9DC" w14:textId="1D1EBCA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.0267</w:t>
            </w:r>
          </w:p>
        </w:tc>
        <w:tc>
          <w:tcPr>
            <w:tcW w:w="810" w:type="dxa"/>
            <w:tcBorders>
              <w:top w:val="single" w:sz="4" w:space="0" w:color="auto"/>
              <w:left w:val="single" w:sz="4" w:space="0" w:color="auto"/>
              <w:bottom w:val="single" w:sz="4" w:space="0" w:color="auto"/>
              <w:right w:val="single" w:sz="4" w:space="0" w:color="auto"/>
            </w:tcBorders>
            <w:vAlign w:val="center"/>
          </w:tcPr>
          <w:p w14:paraId="55416407" w14:textId="045FE2A7"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.0476</w:t>
            </w:r>
          </w:p>
        </w:tc>
        <w:tc>
          <w:tcPr>
            <w:tcW w:w="990" w:type="dxa"/>
            <w:tcBorders>
              <w:top w:val="single" w:sz="4" w:space="0" w:color="auto"/>
              <w:left w:val="single" w:sz="4" w:space="0" w:color="auto"/>
              <w:bottom w:val="single" w:sz="4" w:space="0" w:color="auto"/>
              <w:right w:val="single" w:sz="4" w:space="0" w:color="auto"/>
            </w:tcBorders>
            <w:vAlign w:val="center"/>
          </w:tcPr>
          <w:p w14:paraId="48A748D8"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10205</w:t>
            </w:r>
          </w:p>
        </w:tc>
      </w:tr>
      <w:tr w:rsidR="00213932" w14:paraId="67C9E3CE"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6F92B7"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w:t>
            </w:r>
          </w:p>
        </w:tc>
        <w:tc>
          <w:tcPr>
            <w:tcW w:w="1170" w:type="dxa"/>
            <w:tcBorders>
              <w:top w:val="single" w:sz="4" w:space="0" w:color="auto"/>
              <w:left w:val="single" w:sz="4" w:space="0" w:color="auto"/>
              <w:bottom w:val="single" w:sz="4" w:space="0" w:color="auto"/>
              <w:right w:val="single" w:sz="4" w:space="0" w:color="auto"/>
            </w:tcBorders>
            <w:vAlign w:val="center"/>
          </w:tcPr>
          <w:p w14:paraId="1A5C66A7" w14:textId="0AF0DA83"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.0448</w:t>
            </w:r>
          </w:p>
        </w:tc>
        <w:tc>
          <w:tcPr>
            <w:tcW w:w="810" w:type="dxa"/>
            <w:tcBorders>
              <w:top w:val="single" w:sz="4" w:space="0" w:color="auto"/>
              <w:left w:val="single" w:sz="4" w:space="0" w:color="auto"/>
              <w:bottom w:val="single" w:sz="4" w:space="0" w:color="auto"/>
              <w:right w:val="single" w:sz="4" w:space="0" w:color="auto"/>
            </w:tcBorders>
            <w:vAlign w:val="center"/>
          </w:tcPr>
          <w:p w14:paraId="65DAC4FF" w14:textId="05D37AE8"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.0030</w:t>
            </w:r>
          </w:p>
        </w:tc>
        <w:tc>
          <w:tcPr>
            <w:tcW w:w="810" w:type="dxa"/>
            <w:tcBorders>
              <w:top w:val="single" w:sz="4" w:space="0" w:color="auto"/>
              <w:left w:val="single" w:sz="4" w:space="0" w:color="auto"/>
              <w:bottom w:val="single" w:sz="4" w:space="0" w:color="auto"/>
              <w:right w:val="single" w:sz="4" w:space="0" w:color="auto"/>
            </w:tcBorders>
            <w:vAlign w:val="center"/>
          </w:tcPr>
          <w:p w14:paraId="14C44A8C" w14:textId="6D86D8B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.0056</w:t>
            </w:r>
          </w:p>
        </w:tc>
        <w:tc>
          <w:tcPr>
            <w:tcW w:w="990" w:type="dxa"/>
            <w:tcBorders>
              <w:top w:val="single" w:sz="4" w:space="0" w:color="auto"/>
              <w:left w:val="single" w:sz="4" w:space="0" w:color="auto"/>
              <w:bottom w:val="single" w:sz="4" w:space="0" w:color="auto"/>
              <w:right w:val="single" w:sz="4" w:space="0" w:color="auto"/>
            </w:tcBorders>
            <w:vAlign w:val="center"/>
          </w:tcPr>
          <w:p w14:paraId="496CA384"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1994</w:t>
            </w:r>
          </w:p>
        </w:tc>
      </w:tr>
      <w:tr w:rsidR="00213932" w14:paraId="610F7AC6"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354268" w14:textId="77777777" w:rsidR="00A568B5" w:rsidRPr="00B627BB" w:rsidRDefault="00A568B5" w:rsidP="000945C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3+</w:t>
            </w:r>
          </w:p>
        </w:tc>
        <w:tc>
          <w:tcPr>
            <w:tcW w:w="1170" w:type="dxa"/>
            <w:tcBorders>
              <w:top w:val="single" w:sz="4" w:space="0" w:color="auto"/>
              <w:left w:val="single" w:sz="4" w:space="0" w:color="auto"/>
              <w:bottom w:val="single" w:sz="4" w:space="0" w:color="auto"/>
              <w:right w:val="single" w:sz="4" w:space="0" w:color="auto"/>
            </w:tcBorders>
            <w:vAlign w:val="center"/>
          </w:tcPr>
          <w:p w14:paraId="61417130" w14:textId="54FB78FA"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26A01D60" w14:textId="5762D6B3"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6793A4AB" w14:textId="6934B939"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.0000</w:t>
            </w:r>
          </w:p>
        </w:tc>
        <w:tc>
          <w:tcPr>
            <w:tcW w:w="990" w:type="dxa"/>
            <w:tcBorders>
              <w:top w:val="single" w:sz="4" w:space="0" w:color="auto"/>
              <w:left w:val="single" w:sz="4" w:space="0" w:color="auto"/>
              <w:bottom w:val="single" w:sz="4" w:space="0" w:color="auto"/>
              <w:right w:val="single" w:sz="4" w:space="0" w:color="auto"/>
            </w:tcBorders>
            <w:vAlign w:val="center"/>
          </w:tcPr>
          <w:p w14:paraId="26212830"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898</w:t>
            </w:r>
          </w:p>
        </w:tc>
      </w:tr>
      <w:tr w:rsidR="002838D3" w14:paraId="4F94DB33" w14:textId="77777777" w:rsidTr="00FD2C35">
        <w:trPr>
          <w:trHeight w:val="745"/>
        </w:trPr>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E5E6C2" w14:textId="77777777" w:rsidR="00A568B5" w:rsidRPr="00B627BB" w:rsidRDefault="00A568B5" w:rsidP="00B627BB">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Accuracy</w:t>
            </w:r>
          </w:p>
        </w:tc>
        <w:tc>
          <w:tcPr>
            <w:tcW w:w="1980" w:type="dxa"/>
            <w:gridSpan w:val="2"/>
            <w:tcBorders>
              <w:top w:val="single" w:sz="4" w:space="0" w:color="auto"/>
              <w:left w:val="single" w:sz="4" w:space="0" w:color="auto"/>
              <w:right w:val="single" w:sz="4" w:space="0" w:color="auto"/>
            </w:tcBorders>
            <w:vAlign w:val="center"/>
          </w:tcPr>
          <w:p w14:paraId="73D2585F"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p>
        </w:tc>
        <w:tc>
          <w:tcPr>
            <w:tcW w:w="810" w:type="dxa"/>
            <w:tcBorders>
              <w:top w:val="single" w:sz="4" w:space="0" w:color="auto"/>
              <w:left w:val="single" w:sz="4" w:space="0" w:color="auto"/>
              <w:right w:val="single" w:sz="4" w:space="0" w:color="auto"/>
            </w:tcBorders>
            <w:vAlign w:val="center"/>
          </w:tcPr>
          <w:p w14:paraId="679521AE" w14:textId="26B2AA55"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.7125</w:t>
            </w:r>
          </w:p>
        </w:tc>
        <w:tc>
          <w:tcPr>
            <w:tcW w:w="990" w:type="dxa"/>
            <w:tcBorders>
              <w:top w:val="single" w:sz="4" w:space="0" w:color="auto"/>
              <w:left w:val="single" w:sz="4" w:space="0" w:color="auto"/>
              <w:right w:val="single" w:sz="4" w:space="0" w:color="auto"/>
            </w:tcBorders>
            <w:vAlign w:val="center"/>
          </w:tcPr>
          <w:p w14:paraId="5F3A0313"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r w:rsidR="00213932" w14:paraId="12DDFFCB"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CAA1191"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Macro Average</w:t>
            </w:r>
          </w:p>
        </w:tc>
        <w:tc>
          <w:tcPr>
            <w:tcW w:w="1170" w:type="dxa"/>
            <w:tcBorders>
              <w:top w:val="single" w:sz="4" w:space="0" w:color="auto"/>
              <w:left w:val="single" w:sz="4" w:space="0" w:color="auto"/>
              <w:bottom w:val="single" w:sz="4" w:space="0" w:color="auto"/>
              <w:right w:val="single" w:sz="4" w:space="0" w:color="auto"/>
            </w:tcBorders>
            <w:vAlign w:val="center"/>
          </w:tcPr>
          <w:p w14:paraId="43709994" w14:textId="4E5D0129"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.2492</w:t>
            </w:r>
          </w:p>
        </w:tc>
        <w:tc>
          <w:tcPr>
            <w:tcW w:w="810" w:type="dxa"/>
            <w:tcBorders>
              <w:top w:val="single" w:sz="4" w:space="0" w:color="auto"/>
              <w:left w:val="single" w:sz="4" w:space="0" w:color="auto"/>
              <w:bottom w:val="single" w:sz="4" w:space="0" w:color="auto"/>
              <w:right w:val="single" w:sz="4" w:space="0" w:color="auto"/>
            </w:tcBorders>
            <w:vAlign w:val="center"/>
          </w:tcPr>
          <w:p w14:paraId="51C09B8E" w14:textId="64CAE93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.2505</w:t>
            </w:r>
          </w:p>
        </w:tc>
        <w:tc>
          <w:tcPr>
            <w:tcW w:w="810" w:type="dxa"/>
            <w:tcBorders>
              <w:top w:val="single" w:sz="4" w:space="0" w:color="auto"/>
              <w:left w:val="single" w:sz="4" w:space="0" w:color="auto"/>
              <w:bottom w:val="single" w:sz="4" w:space="0" w:color="auto"/>
              <w:right w:val="single" w:sz="4" w:space="0" w:color="auto"/>
            </w:tcBorders>
            <w:vAlign w:val="center"/>
          </w:tcPr>
          <w:p w14:paraId="651C79CA" w14:textId="2F3D4490"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.2215</w:t>
            </w:r>
          </w:p>
        </w:tc>
        <w:tc>
          <w:tcPr>
            <w:tcW w:w="990" w:type="dxa"/>
            <w:tcBorders>
              <w:top w:val="single" w:sz="4" w:space="0" w:color="auto"/>
              <w:left w:val="single" w:sz="4" w:space="0" w:color="auto"/>
              <w:bottom w:val="single" w:sz="4" w:space="0" w:color="auto"/>
              <w:right w:val="single" w:sz="4" w:space="0" w:color="auto"/>
            </w:tcBorders>
            <w:vAlign w:val="center"/>
          </w:tcPr>
          <w:p w14:paraId="1079271B"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r w:rsidR="00213932" w14:paraId="5D83C953" w14:textId="77777777" w:rsidTr="00FD2C35">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9AABF13" w14:textId="2D1703AB"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Weigh</w:t>
            </w:r>
            <w:r w:rsidR="00651DCE" w:rsidRPr="00B627BB">
              <w:rPr>
                <w:sz w:val="22"/>
                <w:szCs w:val="28"/>
                <w:lang w:eastAsia="it-IT"/>
                <w14:ligatures w14:val="standard"/>
              </w:rPr>
              <w:t>t</w:t>
            </w:r>
            <w:r w:rsidR="00FD2C35">
              <w:rPr>
                <w:sz w:val="22"/>
                <w:szCs w:val="28"/>
                <w:lang w:eastAsia="it-IT"/>
                <w14:ligatures w14:val="standard"/>
              </w:rPr>
              <w:t>ed</w:t>
            </w:r>
          </w:p>
          <w:p w14:paraId="56711BCF"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Average</w:t>
            </w:r>
          </w:p>
        </w:tc>
        <w:tc>
          <w:tcPr>
            <w:tcW w:w="1170" w:type="dxa"/>
            <w:tcBorders>
              <w:top w:val="single" w:sz="4" w:space="0" w:color="auto"/>
              <w:left w:val="single" w:sz="4" w:space="0" w:color="auto"/>
              <w:bottom w:val="single" w:sz="4" w:space="0" w:color="auto"/>
              <w:right w:val="single" w:sz="4" w:space="0" w:color="auto"/>
            </w:tcBorders>
            <w:vAlign w:val="center"/>
          </w:tcPr>
          <w:p w14:paraId="4C44C138" w14:textId="610262C6"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.5785</w:t>
            </w:r>
          </w:p>
        </w:tc>
        <w:tc>
          <w:tcPr>
            <w:tcW w:w="810" w:type="dxa"/>
            <w:tcBorders>
              <w:top w:val="single" w:sz="4" w:space="0" w:color="auto"/>
              <w:left w:val="single" w:sz="4" w:space="0" w:color="auto"/>
              <w:bottom w:val="single" w:sz="4" w:space="0" w:color="auto"/>
              <w:right w:val="single" w:sz="4" w:space="0" w:color="auto"/>
            </w:tcBorders>
            <w:vAlign w:val="center"/>
          </w:tcPr>
          <w:p w14:paraId="04B56634" w14:textId="20C9C8C2"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.7125</w:t>
            </w:r>
          </w:p>
        </w:tc>
        <w:tc>
          <w:tcPr>
            <w:tcW w:w="810" w:type="dxa"/>
            <w:tcBorders>
              <w:top w:val="single" w:sz="4" w:space="0" w:color="auto"/>
              <w:left w:val="single" w:sz="4" w:space="0" w:color="auto"/>
              <w:bottom w:val="single" w:sz="4" w:space="0" w:color="auto"/>
              <w:right w:val="single" w:sz="4" w:space="0" w:color="auto"/>
            </w:tcBorders>
            <w:vAlign w:val="center"/>
          </w:tcPr>
          <w:p w14:paraId="3E1E78BC" w14:textId="5C7C1F4E" w:rsidR="00A568B5" w:rsidRPr="00B627BB" w:rsidRDefault="00645689"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.6154</w:t>
            </w:r>
          </w:p>
        </w:tc>
        <w:tc>
          <w:tcPr>
            <w:tcW w:w="990" w:type="dxa"/>
            <w:tcBorders>
              <w:top w:val="single" w:sz="4" w:space="0" w:color="auto"/>
              <w:left w:val="single" w:sz="4" w:space="0" w:color="auto"/>
              <w:bottom w:val="single" w:sz="4" w:space="0" w:color="auto"/>
              <w:right w:val="single" w:sz="4" w:space="0" w:color="auto"/>
            </w:tcBorders>
            <w:vAlign w:val="center"/>
          </w:tcPr>
          <w:p w14:paraId="320AA5B4" w14:textId="77777777" w:rsidR="00A568B5" w:rsidRPr="00B627BB" w:rsidRDefault="00A568B5" w:rsidP="00B627BB">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47921</w:t>
            </w:r>
          </w:p>
        </w:tc>
      </w:tr>
    </w:tbl>
    <w:p w14:paraId="23CF5450" w14:textId="0AB6D0C5"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2273DE8C" w14:textId="3DEB05BE" w:rsidR="00915A00" w:rsidRDefault="00DD4ABB"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To improve the accuracy of the model, attributes with unknown</w:t>
      </w:r>
      <w:r w:rsidR="00C4018E">
        <w:rPr>
          <w:sz w:val="22"/>
          <w:szCs w:val="28"/>
          <w:lang w:eastAsia="it-IT"/>
          <w14:ligatures w14:val="standard"/>
        </w:rPr>
        <w:t xml:space="preserve"> rows were excluded from the results. </w:t>
      </w:r>
      <w:r w:rsidR="004C2042">
        <w:rPr>
          <w:sz w:val="22"/>
          <w:szCs w:val="28"/>
          <w:lang w:eastAsia="it-IT"/>
          <w14:ligatures w14:val="standard"/>
        </w:rPr>
        <w:t xml:space="preserve">The confusion matrix in Table III </w:t>
      </w:r>
      <w:r w:rsidR="00301498">
        <w:rPr>
          <w:sz w:val="22"/>
          <w:szCs w:val="28"/>
          <w:lang w:eastAsia="it-IT"/>
          <w14:ligatures w14:val="standard"/>
        </w:rPr>
        <w:t xml:space="preserve">showed slightly higher correct predictions than the original </w:t>
      </w:r>
      <w:r w:rsidR="00913CDC">
        <w:rPr>
          <w:sz w:val="22"/>
          <w:szCs w:val="28"/>
          <w:lang w:eastAsia="it-IT"/>
          <w14:ligatures w14:val="standard"/>
        </w:rPr>
        <w:t xml:space="preserve">in Table I. </w:t>
      </w:r>
      <w:r w:rsidR="00C4018E">
        <w:rPr>
          <w:sz w:val="22"/>
          <w:szCs w:val="28"/>
          <w:lang w:eastAsia="it-IT"/>
          <w14:ligatures w14:val="standard"/>
        </w:rPr>
        <w:t>Th</w:t>
      </w:r>
      <w:r w:rsidR="00E2356F">
        <w:rPr>
          <w:sz w:val="22"/>
          <w:szCs w:val="28"/>
          <w:lang w:eastAsia="it-IT"/>
          <w14:ligatures w14:val="standard"/>
        </w:rPr>
        <w:t xml:space="preserve">e </w:t>
      </w:r>
      <w:r w:rsidR="00557C02">
        <w:rPr>
          <w:sz w:val="22"/>
          <w:szCs w:val="28"/>
          <w:lang w:eastAsia="it-IT"/>
          <w14:ligatures w14:val="standard"/>
        </w:rPr>
        <w:t>random forest method</w:t>
      </w:r>
      <w:r w:rsidR="00C4018E">
        <w:rPr>
          <w:sz w:val="22"/>
          <w:szCs w:val="28"/>
          <w:lang w:eastAsia="it-IT"/>
          <w14:ligatures w14:val="standard"/>
        </w:rPr>
        <w:t xml:space="preserve"> led to </w:t>
      </w:r>
      <w:r w:rsidR="00E233CF">
        <w:rPr>
          <w:sz w:val="22"/>
          <w:szCs w:val="28"/>
          <w:lang w:eastAsia="it-IT"/>
          <w14:ligatures w14:val="standard"/>
        </w:rPr>
        <w:t xml:space="preserve">a slight increase in </w:t>
      </w:r>
      <w:r w:rsidR="00C902F7">
        <w:rPr>
          <w:sz w:val="22"/>
          <w:szCs w:val="28"/>
          <w:lang w:eastAsia="it-IT"/>
          <w14:ligatures w14:val="standard"/>
        </w:rPr>
        <w:t>performance characteristics as shown in Table IV</w:t>
      </w:r>
      <w:r w:rsidR="00FF3EA2">
        <w:rPr>
          <w:sz w:val="22"/>
          <w:szCs w:val="28"/>
          <w:lang w:eastAsia="it-IT"/>
          <w14:ligatures w14:val="standard"/>
        </w:rPr>
        <w:t xml:space="preserve"> compared to Table II.</w:t>
      </w:r>
    </w:p>
    <w:p w14:paraId="63E24EC3" w14:textId="2E9C9CF1" w:rsidR="00A568B5" w:rsidRDefault="00146D26"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III. Confusion Matrix without Unknowns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4"/>
        <w:gridCol w:w="726"/>
        <w:gridCol w:w="7"/>
        <w:gridCol w:w="901"/>
        <w:gridCol w:w="817"/>
        <w:gridCol w:w="817"/>
        <w:gridCol w:w="818"/>
      </w:tblGrid>
      <w:tr w:rsidR="00A568B5" w14:paraId="054E0C76" w14:textId="77777777" w:rsidTr="003853A2">
        <w:tc>
          <w:tcPr>
            <w:tcW w:w="714" w:type="dxa"/>
          </w:tcPr>
          <w:p w14:paraId="7BF4768A"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33" w:type="dxa"/>
            <w:gridSpan w:val="2"/>
          </w:tcPr>
          <w:p w14:paraId="6C7474F5"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3353" w:type="dxa"/>
            <w:gridSpan w:val="4"/>
            <w:tcBorders>
              <w:bottom w:val="single" w:sz="4" w:space="0" w:color="auto"/>
            </w:tcBorders>
          </w:tcPr>
          <w:p w14:paraId="4AB7B957"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Predicted Class</w:t>
            </w:r>
          </w:p>
        </w:tc>
      </w:tr>
      <w:tr w:rsidR="00A568B5" w14:paraId="74174922" w14:textId="77777777" w:rsidTr="003853A2">
        <w:tc>
          <w:tcPr>
            <w:tcW w:w="714" w:type="dxa"/>
          </w:tcPr>
          <w:p w14:paraId="1E40B3C8"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bottom w:val="single" w:sz="4" w:space="0" w:color="auto"/>
              <w:right w:val="single" w:sz="4" w:space="0" w:color="auto"/>
            </w:tcBorders>
            <w:vAlign w:val="center"/>
          </w:tcPr>
          <w:p w14:paraId="333DB9E0"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p>
        </w:tc>
        <w:tc>
          <w:tcPr>
            <w:tcW w:w="90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10A562"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0</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3A586BB"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1</w:t>
            </w:r>
          </w:p>
        </w:tc>
        <w:tc>
          <w:tcPr>
            <w:tcW w:w="81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02E7D83"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2</w:t>
            </w:r>
          </w:p>
        </w:tc>
        <w:tc>
          <w:tcPr>
            <w:tcW w:w="81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291F2A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3+</w:t>
            </w:r>
          </w:p>
        </w:tc>
      </w:tr>
      <w:tr w:rsidR="00A568B5" w14:paraId="07611886" w14:textId="77777777" w:rsidTr="003853A2">
        <w:tc>
          <w:tcPr>
            <w:tcW w:w="714" w:type="dxa"/>
            <w:vMerge w:val="restart"/>
            <w:tcBorders>
              <w:right w:val="single" w:sz="4" w:space="0" w:color="auto"/>
            </w:tcBorders>
            <w:textDirection w:val="btLr"/>
          </w:tcPr>
          <w:p w14:paraId="3C5D9457" w14:textId="77777777" w:rsidR="00A568B5" w:rsidRDefault="00A568B5" w:rsidP="003853A2">
            <w:pPr>
              <w:pStyle w:val="DisplayFormula"/>
              <w:tabs>
                <w:tab w:val="left" w:pos="200"/>
                <w:tab w:val="right" w:pos="4780"/>
              </w:tabs>
              <w:spacing w:line="264" w:lineRule="auto"/>
              <w:ind w:left="113" w:right="113"/>
              <w:jc w:val="center"/>
              <w:rPr>
                <w:sz w:val="22"/>
                <w:szCs w:val="28"/>
                <w:lang w:eastAsia="it-IT"/>
                <w14:ligatures w14:val="standard"/>
              </w:rPr>
            </w:pPr>
            <w:r>
              <w:rPr>
                <w:sz w:val="22"/>
                <w:szCs w:val="28"/>
                <w:lang w:eastAsia="it-IT"/>
                <w14:ligatures w14:val="standard"/>
              </w:rPr>
              <w:t>Actual Class</w:t>
            </w: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D10922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0</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2FC436D1" w14:textId="39190F66"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338</w:t>
            </w:r>
            <w:r w:rsidR="00396E0C">
              <w:rPr>
                <w:sz w:val="22"/>
                <w:szCs w:val="28"/>
                <w:lang w:eastAsia="it-IT"/>
                <w14:ligatures w14:val="standard"/>
              </w:rPr>
              <w:t>84</w:t>
            </w:r>
          </w:p>
        </w:tc>
        <w:tc>
          <w:tcPr>
            <w:tcW w:w="817" w:type="dxa"/>
            <w:tcBorders>
              <w:top w:val="single" w:sz="4" w:space="0" w:color="auto"/>
              <w:left w:val="single" w:sz="4" w:space="0" w:color="auto"/>
              <w:bottom w:val="single" w:sz="4" w:space="0" w:color="auto"/>
              <w:right w:val="single" w:sz="4" w:space="0" w:color="auto"/>
            </w:tcBorders>
            <w:vAlign w:val="center"/>
          </w:tcPr>
          <w:p w14:paraId="1577B696" w14:textId="7F44621A"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826</w:t>
            </w:r>
          </w:p>
        </w:tc>
        <w:tc>
          <w:tcPr>
            <w:tcW w:w="817" w:type="dxa"/>
            <w:tcBorders>
              <w:top w:val="single" w:sz="4" w:space="0" w:color="auto"/>
              <w:left w:val="single" w:sz="4" w:space="0" w:color="auto"/>
              <w:bottom w:val="single" w:sz="4" w:space="0" w:color="auto"/>
              <w:right w:val="single" w:sz="4" w:space="0" w:color="auto"/>
            </w:tcBorders>
            <w:vAlign w:val="center"/>
          </w:tcPr>
          <w:p w14:paraId="2CA456FC" w14:textId="1866A888"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84</w:t>
            </w:r>
          </w:p>
        </w:tc>
        <w:tc>
          <w:tcPr>
            <w:tcW w:w="818" w:type="dxa"/>
            <w:tcBorders>
              <w:top w:val="single" w:sz="4" w:space="0" w:color="auto"/>
              <w:left w:val="single" w:sz="4" w:space="0" w:color="auto"/>
              <w:bottom w:val="single" w:sz="4" w:space="0" w:color="auto"/>
              <w:right w:val="single" w:sz="4" w:space="0" w:color="auto"/>
            </w:tcBorders>
            <w:vAlign w:val="center"/>
          </w:tcPr>
          <w:p w14:paraId="37A9C7C1" w14:textId="210126E4"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30</w:t>
            </w:r>
          </w:p>
        </w:tc>
      </w:tr>
      <w:tr w:rsidR="00A568B5" w14:paraId="145116A8" w14:textId="77777777" w:rsidTr="003853A2">
        <w:tc>
          <w:tcPr>
            <w:tcW w:w="714" w:type="dxa"/>
            <w:vMerge/>
            <w:tcBorders>
              <w:right w:val="single" w:sz="4" w:space="0" w:color="auto"/>
            </w:tcBorders>
          </w:tcPr>
          <w:p w14:paraId="32F68540"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662C769"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1</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0688D4D9" w14:textId="4268AEE0"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9889</w:t>
            </w:r>
          </w:p>
        </w:tc>
        <w:tc>
          <w:tcPr>
            <w:tcW w:w="817" w:type="dxa"/>
            <w:tcBorders>
              <w:top w:val="single" w:sz="4" w:space="0" w:color="auto"/>
              <w:left w:val="single" w:sz="4" w:space="0" w:color="auto"/>
              <w:bottom w:val="single" w:sz="4" w:space="0" w:color="auto"/>
              <w:right w:val="single" w:sz="4" w:space="0" w:color="auto"/>
            </w:tcBorders>
            <w:vAlign w:val="center"/>
          </w:tcPr>
          <w:p w14:paraId="4A5A4A2B" w14:textId="04E8E834"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277</w:t>
            </w:r>
          </w:p>
        </w:tc>
        <w:tc>
          <w:tcPr>
            <w:tcW w:w="817" w:type="dxa"/>
            <w:tcBorders>
              <w:top w:val="single" w:sz="4" w:space="0" w:color="auto"/>
              <w:left w:val="single" w:sz="4" w:space="0" w:color="auto"/>
              <w:bottom w:val="single" w:sz="4" w:space="0" w:color="auto"/>
              <w:right w:val="single" w:sz="4" w:space="0" w:color="auto"/>
            </w:tcBorders>
            <w:vAlign w:val="center"/>
          </w:tcPr>
          <w:p w14:paraId="04DC3C73" w14:textId="028C5115"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32</w:t>
            </w:r>
          </w:p>
        </w:tc>
        <w:tc>
          <w:tcPr>
            <w:tcW w:w="818" w:type="dxa"/>
            <w:tcBorders>
              <w:top w:val="single" w:sz="4" w:space="0" w:color="auto"/>
              <w:left w:val="single" w:sz="4" w:space="0" w:color="auto"/>
              <w:bottom w:val="single" w:sz="4" w:space="0" w:color="auto"/>
              <w:right w:val="single" w:sz="4" w:space="0" w:color="auto"/>
            </w:tcBorders>
            <w:vAlign w:val="center"/>
          </w:tcPr>
          <w:p w14:paraId="1007BFAD" w14:textId="52405D20"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p>
        </w:tc>
      </w:tr>
      <w:tr w:rsidR="00A568B5" w14:paraId="0D2EC045" w14:textId="77777777" w:rsidTr="003853A2">
        <w:tc>
          <w:tcPr>
            <w:tcW w:w="714" w:type="dxa"/>
            <w:vMerge/>
            <w:tcBorders>
              <w:right w:val="single" w:sz="4" w:space="0" w:color="auto"/>
            </w:tcBorders>
          </w:tcPr>
          <w:p w14:paraId="05DEF776"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5C827D5"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2</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7AACF888" w14:textId="532F684F"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1924</w:t>
            </w:r>
          </w:p>
        </w:tc>
        <w:tc>
          <w:tcPr>
            <w:tcW w:w="817" w:type="dxa"/>
            <w:tcBorders>
              <w:top w:val="single" w:sz="4" w:space="0" w:color="auto"/>
              <w:left w:val="single" w:sz="4" w:space="0" w:color="auto"/>
              <w:bottom w:val="single" w:sz="4" w:space="0" w:color="auto"/>
              <w:right w:val="single" w:sz="4" w:space="0" w:color="auto"/>
            </w:tcBorders>
            <w:vAlign w:val="center"/>
          </w:tcPr>
          <w:p w14:paraId="58C777A9" w14:textId="5DB6A005" w:rsidR="00A568B5" w:rsidRDefault="00396E0C"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63</w:t>
            </w:r>
          </w:p>
        </w:tc>
        <w:tc>
          <w:tcPr>
            <w:tcW w:w="817" w:type="dxa"/>
            <w:tcBorders>
              <w:top w:val="single" w:sz="4" w:space="0" w:color="auto"/>
              <w:left w:val="single" w:sz="4" w:space="0" w:color="auto"/>
              <w:bottom w:val="single" w:sz="4" w:space="0" w:color="auto"/>
              <w:right w:val="single" w:sz="4" w:space="0" w:color="auto"/>
            </w:tcBorders>
            <w:vAlign w:val="center"/>
          </w:tcPr>
          <w:p w14:paraId="77466AC7" w14:textId="25F4698D"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p>
        </w:tc>
        <w:tc>
          <w:tcPr>
            <w:tcW w:w="818" w:type="dxa"/>
            <w:tcBorders>
              <w:top w:val="single" w:sz="4" w:space="0" w:color="auto"/>
              <w:left w:val="single" w:sz="4" w:space="0" w:color="auto"/>
              <w:bottom w:val="single" w:sz="4" w:space="0" w:color="auto"/>
              <w:right w:val="single" w:sz="4" w:space="0" w:color="auto"/>
            </w:tcBorders>
            <w:vAlign w:val="center"/>
          </w:tcPr>
          <w:p w14:paraId="637B5312" w14:textId="77777777" w:rsidR="00A568B5"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r w:rsidR="00A568B5" w14:paraId="00280224" w14:textId="77777777" w:rsidTr="003853A2">
        <w:tc>
          <w:tcPr>
            <w:tcW w:w="714" w:type="dxa"/>
            <w:vMerge/>
            <w:tcBorders>
              <w:right w:val="single" w:sz="4" w:space="0" w:color="auto"/>
            </w:tcBorders>
          </w:tcPr>
          <w:p w14:paraId="5592CBAA" w14:textId="77777777" w:rsidR="00A568B5"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72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B9C263A" w14:textId="77777777" w:rsidR="00A568B5" w:rsidRPr="00CE7D1C" w:rsidRDefault="00A568B5" w:rsidP="003853A2">
            <w:pPr>
              <w:pStyle w:val="DisplayFormula"/>
              <w:tabs>
                <w:tab w:val="left" w:pos="200"/>
                <w:tab w:val="right" w:pos="4780"/>
              </w:tabs>
              <w:spacing w:line="264" w:lineRule="auto"/>
              <w:jc w:val="center"/>
              <w:rPr>
                <w:b/>
                <w:bCs/>
                <w:sz w:val="22"/>
                <w:szCs w:val="28"/>
                <w:lang w:eastAsia="it-IT"/>
                <w14:ligatures w14:val="standard"/>
              </w:rPr>
            </w:pPr>
            <w:r w:rsidRPr="00CE7D1C">
              <w:rPr>
                <w:b/>
                <w:bCs/>
                <w:sz w:val="22"/>
                <w:szCs w:val="28"/>
                <w:lang w:eastAsia="it-IT"/>
                <w14:ligatures w14:val="standard"/>
              </w:rPr>
              <w:t>3+</w:t>
            </w:r>
          </w:p>
        </w:tc>
        <w:tc>
          <w:tcPr>
            <w:tcW w:w="908" w:type="dxa"/>
            <w:gridSpan w:val="2"/>
            <w:tcBorders>
              <w:top w:val="single" w:sz="4" w:space="0" w:color="auto"/>
              <w:left w:val="single" w:sz="4" w:space="0" w:color="auto"/>
              <w:bottom w:val="single" w:sz="4" w:space="0" w:color="auto"/>
              <w:right w:val="single" w:sz="4" w:space="0" w:color="auto"/>
            </w:tcBorders>
            <w:vAlign w:val="center"/>
          </w:tcPr>
          <w:p w14:paraId="3073675F" w14:textId="11E36DA6"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855</w:t>
            </w:r>
          </w:p>
        </w:tc>
        <w:tc>
          <w:tcPr>
            <w:tcW w:w="817" w:type="dxa"/>
            <w:tcBorders>
              <w:top w:val="single" w:sz="4" w:space="0" w:color="auto"/>
              <w:left w:val="single" w:sz="4" w:space="0" w:color="auto"/>
              <w:bottom w:val="single" w:sz="4" w:space="0" w:color="auto"/>
              <w:right w:val="single" w:sz="4" w:space="0" w:color="auto"/>
            </w:tcBorders>
            <w:vAlign w:val="center"/>
          </w:tcPr>
          <w:p w14:paraId="56517B5B" w14:textId="119B6E31"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38</w:t>
            </w:r>
          </w:p>
        </w:tc>
        <w:tc>
          <w:tcPr>
            <w:tcW w:w="817" w:type="dxa"/>
            <w:tcBorders>
              <w:top w:val="single" w:sz="4" w:space="0" w:color="auto"/>
              <w:left w:val="single" w:sz="4" w:space="0" w:color="auto"/>
              <w:bottom w:val="single" w:sz="4" w:space="0" w:color="auto"/>
              <w:right w:val="single" w:sz="4" w:space="0" w:color="auto"/>
            </w:tcBorders>
            <w:vAlign w:val="center"/>
          </w:tcPr>
          <w:p w14:paraId="0EF635B7" w14:textId="106BF087"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5</w:t>
            </w:r>
          </w:p>
        </w:tc>
        <w:tc>
          <w:tcPr>
            <w:tcW w:w="818" w:type="dxa"/>
            <w:tcBorders>
              <w:top w:val="single" w:sz="4" w:space="0" w:color="auto"/>
              <w:left w:val="single" w:sz="4" w:space="0" w:color="auto"/>
              <w:bottom w:val="single" w:sz="4" w:space="0" w:color="auto"/>
              <w:right w:val="single" w:sz="4" w:space="0" w:color="auto"/>
            </w:tcBorders>
            <w:vAlign w:val="center"/>
          </w:tcPr>
          <w:p w14:paraId="1677774A" w14:textId="00856D08" w:rsidR="00A568B5" w:rsidRDefault="003B1B4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w:t>
            </w:r>
          </w:p>
        </w:tc>
      </w:tr>
    </w:tbl>
    <w:p w14:paraId="4705E4D0" w14:textId="7CC43667" w:rsidR="00A568B5" w:rsidRDefault="00146D26" w:rsidP="00A568B5">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Table IV. Performance Characteristics of Random Forest without Unknowns</w:t>
      </w:r>
    </w:p>
    <w:tbl>
      <w:tblPr>
        <w:tblStyle w:val="TableGrid"/>
        <w:tblW w:w="4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65"/>
        <w:gridCol w:w="1170"/>
        <w:gridCol w:w="810"/>
        <w:gridCol w:w="810"/>
        <w:gridCol w:w="990"/>
      </w:tblGrid>
      <w:tr w:rsidR="00A568B5" w14:paraId="715DFD20" w14:textId="77777777" w:rsidTr="007E2499">
        <w:tc>
          <w:tcPr>
            <w:tcW w:w="1165" w:type="dxa"/>
            <w:tcBorders>
              <w:bottom w:val="single" w:sz="4" w:space="0" w:color="auto"/>
              <w:right w:val="single" w:sz="4" w:space="0" w:color="auto"/>
            </w:tcBorders>
          </w:tcPr>
          <w:p w14:paraId="4827CC0C" w14:textId="77777777" w:rsidR="00A568B5" w:rsidRPr="005A3DD8" w:rsidRDefault="00A568B5" w:rsidP="003853A2">
            <w:pPr>
              <w:pStyle w:val="DisplayFormula"/>
              <w:tabs>
                <w:tab w:val="left" w:pos="200"/>
                <w:tab w:val="right" w:pos="4780"/>
              </w:tabs>
              <w:spacing w:line="264" w:lineRule="auto"/>
              <w:jc w:val="both"/>
              <w:rPr>
                <w:sz w:val="22"/>
                <w:szCs w:val="28"/>
                <w:lang w:eastAsia="it-IT"/>
                <w14:ligatures w14:val="standard"/>
              </w:rPr>
            </w:pP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39CBB529"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Precision</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6F1C6B3"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Recall</w:t>
            </w:r>
          </w:p>
        </w:tc>
        <w:tc>
          <w:tcPr>
            <w:tcW w:w="81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460B4F2"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F1 Score</w:t>
            </w:r>
          </w:p>
        </w:tc>
        <w:tc>
          <w:tcPr>
            <w:tcW w:w="9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D0A5B50"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sidRPr="005A3DD8">
              <w:rPr>
                <w:sz w:val="22"/>
                <w:szCs w:val="28"/>
                <w:lang w:eastAsia="it-IT"/>
                <w14:ligatures w14:val="standard"/>
              </w:rPr>
              <w:t>Support</w:t>
            </w:r>
          </w:p>
        </w:tc>
      </w:tr>
      <w:tr w:rsidR="00A568B5" w14:paraId="18EDDBB0" w14:textId="77777777" w:rsidTr="007E2499">
        <w:trPr>
          <w:trHeight w:val="209"/>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DC4B880"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0</w:t>
            </w:r>
          </w:p>
        </w:tc>
        <w:tc>
          <w:tcPr>
            <w:tcW w:w="1170" w:type="dxa"/>
            <w:tcBorders>
              <w:top w:val="single" w:sz="4" w:space="0" w:color="auto"/>
              <w:left w:val="single" w:sz="4" w:space="0" w:color="auto"/>
              <w:bottom w:val="single" w:sz="4" w:space="0" w:color="auto"/>
              <w:right w:val="single" w:sz="4" w:space="0" w:color="auto"/>
            </w:tcBorders>
            <w:vAlign w:val="center"/>
          </w:tcPr>
          <w:p w14:paraId="3EE6D45A" w14:textId="4E10D9A9"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w:t>
            </w:r>
            <w:r w:rsidR="00832B00">
              <w:rPr>
                <w:sz w:val="22"/>
                <w:szCs w:val="28"/>
                <w:lang w:eastAsia="it-IT"/>
                <w14:ligatures w14:val="standard"/>
              </w:rPr>
              <w:t>279</w:t>
            </w:r>
          </w:p>
        </w:tc>
        <w:tc>
          <w:tcPr>
            <w:tcW w:w="810" w:type="dxa"/>
            <w:tcBorders>
              <w:top w:val="single" w:sz="4" w:space="0" w:color="auto"/>
              <w:left w:val="single" w:sz="4" w:space="0" w:color="auto"/>
              <w:bottom w:val="single" w:sz="4" w:space="0" w:color="auto"/>
              <w:right w:val="single" w:sz="4" w:space="0" w:color="auto"/>
            </w:tcBorders>
            <w:vAlign w:val="center"/>
          </w:tcPr>
          <w:p w14:paraId="386D4FF8" w14:textId="636423D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.9730</w:t>
            </w:r>
          </w:p>
        </w:tc>
        <w:tc>
          <w:tcPr>
            <w:tcW w:w="810" w:type="dxa"/>
            <w:tcBorders>
              <w:top w:val="single" w:sz="4" w:space="0" w:color="auto"/>
              <w:left w:val="single" w:sz="4" w:space="0" w:color="auto"/>
              <w:bottom w:val="single" w:sz="4" w:space="0" w:color="auto"/>
              <w:right w:val="single" w:sz="4" w:space="0" w:color="auto"/>
            </w:tcBorders>
            <w:vAlign w:val="center"/>
          </w:tcPr>
          <w:p w14:paraId="54A1BDAD" w14:textId="096300E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.8328</w:t>
            </w:r>
          </w:p>
        </w:tc>
        <w:tc>
          <w:tcPr>
            <w:tcW w:w="990" w:type="dxa"/>
            <w:tcBorders>
              <w:top w:val="single" w:sz="4" w:space="0" w:color="auto"/>
              <w:left w:val="single" w:sz="4" w:space="0" w:color="auto"/>
              <w:bottom w:val="single" w:sz="4" w:space="0" w:color="auto"/>
              <w:right w:val="single" w:sz="4" w:space="0" w:color="auto"/>
            </w:tcBorders>
            <w:vAlign w:val="center"/>
          </w:tcPr>
          <w:p w14:paraId="5BF674DB"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34824</w:t>
            </w:r>
          </w:p>
        </w:tc>
      </w:tr>
      <w:tr w:rsidR="00A568B5" w14:paraId="382492BE"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811B884"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1</w:t>
            </w:r>
          </w:p>
        </w:tc>
        <w:tc>
          <w:tcPr>
            <w:tcW w:w="1170" w:type="dxa"/>
            <w:tcBorders>
              <w:top w:val="single" w:sz="4" w:space="0" w:color="auto"/>
              <w:left w:val="single" w:sz="4" w:space="0" w:color="auto"/>
              <w:bottom w:val="single" w:sz="4" w:space="0" w:color="auto"/>
              <w:right w:val="single" w:sz="4" w:space="0" w:color="auto"/>
            </w:tcBorders>
            <w:vAlign w:val="center"/>
          </w:tcPr>
          <w:p w14:paraId="5AE08807" w14:textId="7A4BEEB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.2301</w:t>
            </w:r>
          </w:p>
        </w:tc>
        <w:tc>
          <w:tcPr>
            <w:tcW w:w="810" w:type="dxa"/>
            <w:tcBorders>
              <w:top w:val="single" w:sz="4" w:space="0" w:color="auto"/>
              <w:left w:val="single" w:sz="4" w:space="0" w:color="auto"/>
              <w:bottom w:val="single" w:sz="4" w:space="0" w:color="auto"/>
              <w:right w:val="single" w:sz="4" w:space="0" w:color="auto"/>
            </w:tcBorders>
            <w:vAlign w:val="center"/>
          </w:tcPr>
          <w:p w14:paraId="72CF59EB" w14:textId="13BEBFA0"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.0271</w:t>
            </w:r>
          </w:p>
        </w:tc>
        <w:tc>
          <w:tcPr>
            <w:tcW w:w="810" w:type="dxa"/>
            <w:tcBorders>
              <w:top w:val="single" w:sz="4" w:space="0" w:color="auto"/>
              <w:left w:val="single" w:sz="4" w:space="0" w:color="auto"/>
              <w:bottom w:val="single" w:sz="4" w:space="0" w:color="auto"/>
              <w:right w:val="single" w:sz="4" w:space="0" w:color="auto"/>
            </w:tcBorders>
            <w:vAlign w:val="center"/>
          </w:tcPr>
          <w:p w14:paraId="17B9835C" w14:textId="3625CE32"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.0486</w:t>
            </w:r>
          </w:p>
        </w:tc>
        <w:tc>
          <w:tcPr>
            <w:tcW w:w="990" w:type="dxa"/>
            <w:tcBorders>
              <w:top w:val="single" w:sz="4" w:space="0" w:color="auto"/>
              <w:left w:val="single" w:sz="4" w:space="0" w:color="auto"/>
              <w:bottom w:val="single" w:sz="4" w:space="0" w:color="auto"/>
              <w:right w:val="single" w:sz="4" w:space="0" w:color="auto"/>
            </w:tcBorders>
            <w:vAlign w:val="center"/>
          </w:tcPr>
          <w:p w14:paraId="42F124FB"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10205</w:t>
            </w:r>
          </w:p>
        </w:tc>
      </w:tr>
      <w:tr w:rsidR="00A568B5" w14:paraId="5FD0CBBD"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E1E4987"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2</w:t>
            </w:r>
          </w:p>
        </w:tc>
        <w:tc>
          <w:tcPr>
            <w:tcW w:w="1170" w:type="dxa"/>
            <w:tcBorders>
              <w:top w:val="single" w:sz="4" w:space="0" w:color="auto"/>
              <w:left w:val="single" w:sz="4" w:space="0" w:color="auto"/>
              <w:bottom w:val="single" w:sz="4" w:space="0" w:color="auto"/>
              <w:right w:val="single" w:sz="4" w:space="0" w:color="auto"/>
            </w:tcBorders>
            <w:vAlign w:val="center"/>
          </w:tcPr>
          <w:p w14:paraId="1AF7BD53" w14:textId="0B87F84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.0547</w:t>
            </w:r>
          </w:p>
        </w:tc>
        <w:tc>
          <w:tcPr>
            <w:tcW w:w="810" w:type="dxa"/>
            <w:tcBorders>
              <w:top w:val="single" w:sz="4" w:space="0" w:color="auto"/>
              <w:left w:val="single" w:sz="4" w:space="0" w:color="auto"/>
              <w:bottom w:val="single" w:sz="4" w:space="0" w:color="auto"/>
              <w:right w:val="single" w:sz="4" w:space="0" w:color="auto"/>
            </w:tcBorders>
            <w:vAlign w:val="center"/>
          </w:tcPr>
          <w:p w14:paraId="2D26E79B" w14:textId="2B26CFD9"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.0035</w:t>
            </w:r>
          </w:p>
        </w:tc>
        <w:tc>
          <w:tcPr>
            <w:tcW w:w="810" w:type="dxa"/>
            <w:tcBorders>
              <w:top w:val="single" w:sz="4" w:space="0" w:color="auto"/>
              <w:left w:val="single" w:sz="4" w:space="0" w:color="auto"/>
              <w:bottom w:val="single" w:sz="4" w:space="0" w:color="auto"/>
              <w:right w:val="single" w:sz="4" w:space="0" w:color="auto"/>
            </w:tcBorders>
            <w:vAlign w:val="center"/>
          </w:tcPr>
          <w:p w14:paraId="488FDF9A" w14:textId="17CA2788"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.0066</w:t>
            </w:r>
          </w:p>
        </w:tc>
        <w:tc>
          <w:tcPr>
            <w:tcW w:w="990" w:type="dxa"/>
            <w:tcBorders>
              <w:top w:val="single" w:sz="4" w:space="0" w:color="auto"/>
              <w:left w:val="single" w:sz="4" w:space="0" w:color="auto"/>
              <w:bottom w:val="single" w:sz="4" w:space="0" w:color="auto"/>
              <w:right w:val="single" w:sz="4" w:space="0" w:color="auto"/>
            </w:tcBorders>
            <w:vAlign w:val="center"/>
          </w:tcPr>
          <w:p w14:paraId="5281FCEC"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1994</w:t>
            </w:r>
          </w:p>
        </w:tc>
      </w:tr>
      <w:tr w:rsidR="00A568B5" w14:paraId="3B98CC54"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82501FA" w14:textId="77777777" w:rsidR="00A568B5" w:rsidRPr="00B627BB" w:rsidRDefault="00A568B5" w:rsidP="00335114">
            <w:pPr>
              <w:pStyle w:val="DisplayFormula"/>
              <w:tabs>
                <w:tab w:val="left" w:pos="200"/>
                <w:tab w:val="right" w:pos="4780"/>
              </w:tabs>
              <w:spacing w:line="264" w:lineRule="auto"/>
              <w:jc w:val="center"/>
              <w:rPr>
                <w:sz w:val="22"/>
                <w:szCs w:val="28"/>
                <w:lang w:eastAsia="it-IT"/>
                <w14:ligatures w14:val="standard"/>
              </w:rPr>
            </w:pPr>
            <w:r w:rsidRPr="00B627BB">
              <w:rPr>
                <w:sz w:val="22"/>
                <w:szCs w:val="28"/>
                <w:lang w:eastAsia="it-IT"/>
                <w14:ligatures w14:val="standard"/>
              </w:rPr>
              <w:t>3+</w:t>
            </w:r>
          </w:p>
        </w:tc>
        <w:tc>
          <w:tcPr>
            <w:tcW w:w="1170" w:type="dxa"/>
            <w:tcBorders>
              <w:top w:val="single" w:sz="4" w:space="0" w:color="auto"/>
              <w:left w:val="single" w:sz="4" w:space="0" w:color="auto"/>
              <w:bottom w:val="single" w:sz="4" w:space="0" w:color="auto"/>
              <w:right w:val="single" w:sz="4" w:space="0" w:color="auto"/>
            </w:tcBorders>
            <w:vAlign w:val="center"/>
          </w:tcPr>
          <w:p w14:paraId="6EC9B85F" w14:textId="6F618714"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4BB30B93" w14:textId="5BD23ACE"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810" w:type="dxa"/>
            <w:tcBorders>
              <w:top w:val="single" w:sz="4" w:space="0" w:color="auto"/>
              <w:left w:val="single" w:sz="4" w:space="0" w:color="auto"/>
              <w:bottom w:val="single" w:sz="4" w:space="0" w:color="auto"/>
              <w:right w:val="single" w:sz="4" w:space="0" w:color="auto"/>
            </w:tcBorders>
            <w:vAlign w:val="center"/>
          </w:tcPr>
          <w:p w14:paraId="2ECFD202" w14:textId="415B4E0B" w:rsidR="00A568B5" w:rsidRPr="005A3DD8" w:rsidRDefault="00832B00"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.0000</w:t>
            </w:r>
          </w:p>
        </w:tc>
        <w:tc>
          <w:tcPr>
            <w:tcW w:w="990" w:type="dxa"/>
            <w:tcBorders>
              <w:top w:val="single" w:sz="4" w:space="0" w:color="auto"/>
              <w:left w:val="single" w:sz="4" w:space="0" w:color="auto"/>
              <w:bottom w:val="single" w:sz="4" w:space="0" w:color="auto"/>
              <w:right w:val="single" w:sz="4" w:space="0" w:color="auto"/>
            </w:tcBorders>
            <w:vAlign w:val="center"/>
          </w:tcPr>
          <w:p w14:paraId="75B854C4"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898</w:t>
            </w:r>
          </w:p>
        </w:tc>
      </w:tr>
      <w:tr w:rsidR="00A568B5" w14:paraId="11BC0841" w14:textId="77777777" w:rsidTr="007E2499">
        <w:trPr>
          <w:trHeight w:val="745"/>
        </w:trPr>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FE3865C" w14:textId="77777777" w:rsidR="00A568B5" w:rsidRPr="00B627BB" w:rsidRDefault="00A568B5" w:rsidP="003853A2">
            <w:pPr>
              <w:pStyle w:val="DisplayFormula"/>
              <w:tabs>
                <w:tab w:val="left" w:pos="200"/>
                <w:tab w:val="right" w:pos="4780"/>
              </w:tabs>
              <w:spacing w:line="264" w:lineRule="auto"/>
              <w:jc w:val="center"/>
              <w:rPr>
                <w:sz w:val="4"/>
                <w:szCs w:val="4"/>
                <w:lang w:eastAsia="it-IT"/>
                <w14:ligatures w14:val="standard"/>
              </w:rPr>
            </w:pPr>
            <w:r w:rsidRPr="00B627BB">
              <w:rPr>
                <w:sz w:val="22"/>
                <w:szCs w:val="28"/>
                <w:lang w:eastAsia="it-IT"/>
                <w14:ligatures w14:val="standard"/>
              </w:rPr>
              <w:t>Accuracy</w:t>
            </w:r>
          </w:p>
        </w:tc>
        <w:tc>
          <w:tcPr>
            <w:tcW w:w="1980" w:type="dxa"/>
            <w:gridSpan w:val="2"/>
            <w:tcBorders>
              <w:top w:val="single" w:sz="4" w:space="0" w:color="auto"/>
              <w:left w:val="single" w:sz="4" w:space="0" w:color="auto"/>
              <w:right w:val="single" w:sz="4" w:space="0" w:color="auto"/>
            </w:tcBorders>
            <w:vAlign w:val="center"/>
          </w:tcPr>
          <w:p w14:paraId="06A65B15" w14:textId="77777777" w:rsidR="00A568B5" w:rsidRPr="000F3764" w:rsidRDefault="00A568B5" w:rsidP="003853A2">
            <w:pPr>
              <w:pStyle w:val="DisplayFormula"/>
              <w:tabs>
                <w:tab w:val="left" w:pos="200"/>
                <w:tab w:val="right" w:pos="4780"/>
              </w:tabs>
              <w:spacing w:line="264" w:lineRule="auto"/>
              <w:jc w:val="center"/>
              <w:rPr>
                <w:sz w:val="4"/>
                <w:szCs w:val="4"/>
                <w:lang w:eastAsia="it-IT"/>
                <w14:ligatures w14:val="standard"/>
              </w:rPr>
            </w:pPr>
          </w:p>
        </w:tc>
        <w:tc>
          <w:tcPr>
            <w:tcW w:w="810" w:type="dxa"/>
            <w:tcBorders>
              <w:top w:val="single" w:sz="4" w:space="0" w:color="auto"/>
              <w:left w:val="single" w:sz="4" w:space="0" w:color="auto"/>
              <w:right w:val="single" w:sz="4" w:space="0" w:color="auto"/>
            </w:tcBorders>
            <w:vAlign w:val="center"/>
          </w:tcPr>
          <w:p w14:paraId="3700D839" w14:textId="66CDDA54" w:rsidR="00A568B5" w:rsidRPr="000F3764" w:rsidRDefault="00ED1A06" w:rsidP="003853A2">
            <w:pPr>
              <w:pStyle w:val="DisplayFormula"/>
              <w:tabs>
                <w:tab w:val="left" w:pos="200"/>
                <w:tab w:val="right" w:pos="4780"/>
              </w:tabs>
              <w:spacing w:line="264" w:lineRule="auto"/>
              <w:jc w:val="center"/>
              <w:rPr>
                <w:sz w:val="4"/>
                <w:szCs w:val="4"/>
                <w:lang w:eastAsia="it-IT"/>
                <w14:ligatures w14:val="standard"/>
              </w:rPr>
            </w:pPr>
            <w:r>
              <w:rPr>
                <w:sz w:val="22"/>
                <w:szCs w:val="28"/>
                <w:lang w:eastAsia="it-IT"/>
                <w14:ligatures w14:val="standard"/>
              </w:rPr>
              <w:t>.7130</w:t>
            </w:r>
          </w:p>
        </w:tc>
        <w:tc>
          <w:tcPr>
            <w:tcW w:w="990" w:type="dxa"/>
            <w:tcBorders>
              <w:top w:val="single" w:sz="4" w:space="0" w:color="auto"/>
              <w:left w:val="single" w:sz="4" w:space="0" w:color="auto"/>
              <w:right w:val="single" w:sz="4" w:space="0" w:color="auto"/>
            </w:tcBorders>
            <w:vAlign w:val="center"/>
          </w:tcPr>
          <w:p w14:paraId="3673C0E6" w14:textId="77777777" w:rsidR="00A568B5" w:rsidRPr="000F3764" w:rsidRDefault="00A568B5" w:rsidP="003853A2">
            <w:pPr>
              <w:pStyle w:val="DisplayFormula"/>
              <w:tabs>
                <w:tab w:val="left" w:pos="200"/>
                <w:tab w:val="right" w:pos="4780"/>
              </w:tabs>
              <w:spacing w:line="264" w:lineRule="auto"/>
              <w:jc w:val="center"/>
              <w:rPr>
                <w:sz w:val="4"/>
                <w:szCs w:val="4"/>
                <w:lang w:eastAsia="it-IT"/>
                <w14:ligatures w14:val="standard"/>
              </w:rPr>
            </w:pPr>
            <w:r>
              <w:rPr>
                <w:sz w:val="22"/>
                <w:szCs w:val="28"/>
                <w:lang w:eastAsia="it-IT"/>
                <w14:ligatures w14:val="standard"/>
              </w:rPr>
              <w:t>47921</w:t>
            </w:r>
          </w:p>
        </w:tc>
      </w:tr>
      <w:tr w:rsidR="00A568B5" w14:paraId="17EDC4BB"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5957123"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Macro Average</w:t>
            </w:r>
          </w:p>
        </w:tc>
        <w:tc>
          <w:tcPr>
            <w:tcW w:w="1170" w:type="dxa"/>
            <w:tcBorders>
              <w:top w:val="single" w:sz="4" w:space="0" w:color="auto"/>
              <w:left w:val="single" w:sz="4" w:space="0" w:color="auto"/>
              <w:bottom w:val="single" w:sz="4" w:space="0" w:color="auto"/>
              <w:right w:val="single" w:sz="4" w:space="0" w:color="auto"/>
            </w:tcBorders>
            <w:vAlign w:val="center"/>
          </w:tcPr>
          <w:p w14:paraId="01224F85" w14:textId="4422353F" w:rsidR="00A568B5" w:rsidRPr="005A3DD8" w:rsidRDefault="00B627BB"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w:t>
            </w:r>
            <w:r w:rsidR="00ED1A06">
              <w:rPr>
                <w:sz w:val="22"/>
                <w:szCs w:val="28"/>
                <w:lang w:eastAsia="it-IT"/>
                <w14:ligatures w14:val="standard"/>
              </w:rPr>
              <w:t>2532</w:t>
            </w:r>
          </w:p>
        </w:tc>
        <w:tc>
          <w:tcPr>
            <w:tcW w:w="810" w:type="dxa"/>
            <w:tcBorders>
              <w:top w:val="single" w:sz="4" w:space="0" w:color="auto"/>
              <w:left w:val="single" w:sz="4" w:space="0" w:color="auto"/>
              <w:bottom w:val="single" w:sz="4" w:space="0" w:color="auto"/>
              <w:right w:val="single" w:sz="4" w:space="0" w:color="auto"/>
            </w:tcBorders>
            <w:vAlign w:val="center"/>
          </w:tcPr>
          <w:p w14:paraId="1C5141EA" w14:textId="22DB8D8E"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.2509</w:t>
            </w:r>
          </w:p>
        </w:tc>
        <w:tc>
          <w:tcPr>
            <w:tcW w:w="810" w:type="dxa"/>
            <w:tcBorders>
              <w:top w:val="single" w:sz="4" w:space="0" w:color="auto"/>
              <w:left w:val="single" w:sz="4" w:space="0" w:color="auto"/>
              <w:bottom w:val="single" w:sz="4" w:space="0" w:color="auto"/>
              <w:right w:val="single" w:sz="4" w:space="0" w:color="auto"/>
            </w:tcBorders>
            <w:vAlign w:val="center"/>
          </w:tcPr>
          <w:p w14:paraId="745A6202" w14:textId="023DBCA9"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.2220</w:t>
            </w:r>
          </w:p>
        </w:tc>
        <w:tc>
          <w:tcPr>
            <w:tcW w:w="990" w:type="dxa"/>
            <w:tcBorders>
              <w:top w:val="single" w:sz="4" w:space="0" w:color="auto"/>
              <w:left w:val="single" w:sz="4" w:space="0" w:color="auto"/>
              <w:bottom w:val="single" w:sz="4" w:space="0" w:color="auto"/>
              <w:right w:val="single" w:sz="4" w:space="0" w:color="auto"/>
            </w:tcBorders>
            <w:vAlign w:val="center"/>
          </w:tcPr>
          <w:p w14:paraId="4A6ECE51"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47921</w:t>
            </w:r>
          </w:p>
        </w:tc>
      </w:tr>
      <w:tr w:rsidR="00A568B5" w14:paraId="4709DCCB" w14:textId="77777777" w:rsidTr="007E2499">
        <w:tc>
          <w:tcPr>
            <w:tcW w:w="116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A10278"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 xml:space="preserve">Weighted </w:t>
            </w:r>
          </w:p>
          <w:p w14:paraId="16E8627B" w14:textId="77777777" w:rsidR="00A568B5" w:rsidRPr="00B627BB" w:rsidRDefault="00A568B5" w:rsidP="003853A2">
            <w:pPr>
              <w:pStyle w:val="DisplayFormula"/>
              <w:tabs>
                <w:tab w:val="left" w:pos="200"/>
                <w:tab w:val="right" w:pos="4780"/>
              </w:tabs>
              <w:spacing w:line="264" w:lineRule="auto"/>
              <w:jc w:val="both"/>
              <w:rPr>
                <w:sz w:val="22"/>
                <w:szCs w:val="28"/>
                <w:lang w:eastAsia="it-IT"/>
                <w14:ligatures w14:val="standard"/>
              </w:rPr>
            </w:pPr>
            <w:r w:rsidRPr="00B627BB">
              <w:rPr>
                <w:sz w:val="22"/>
                <w:szCs w:val="28"/>
                <w:lang w:eastAsia="it-IT"/>
                <w14:ligatures w14:val="standard"/>
              </w:rPr>
              <w:t>Average</w:t>
            </w:r>
          </w:p>
        </w:tc>
        <w:tc>
          <w:tcPr>
            <w:tcW w:w="1170" w:type="dxa"/>
            <w:tcBorders>
              <w:top w:val="single" w:sz="4" w:space="0" w:color="auto"/>
              <w:left w:val="single" w:sz="4" w:space="0" w:color="auto"/>
              <w:bottom w:val="single" w:sz="4" w:space="0" w:color="auto"/>
              <w:right w:val="single" w:sz="4" w:space="0" w:color="auto"/>
            </w:tcBorders>
            <w:vAlign w:val="center"/>
          </w:tcPr>
          <w:p w14:paraId="6C16B497" w14:textId="46676C8F"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.5802</w:t>
            </w:r>
          </w:p>
        </w:tc>
        <w:tc>
          <w:tcPr>
            <w:tcW w:w="810" w:type="dxa"/>
            <w:tcBorders>
              <w:top w:val="single" w:sz="4" w:space="0" w:color="auto"/>
              <w:left w:val="single" w:sz="4" w:space="0" w:color="auto"/>
              <w:bottom w:val="single" w:sz="4" w:space="0" w:color="auto"/>
              <w:right w:val="single" w:sz="4" w:space="0" w:color="auto"/>
            </w:tcBorders>
            <w:vAlign w:val="center"/>
          </w:tcPr>
          <w:p w14:paraId="3E1AEFA1" w14:textId="348664F3"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.7130</w:t>
            </w:r>
          </w:p>
        </w:tc>
        <w:tc>
          <w:tcPr>
            <w:tcW w:w="810" w:type="dxa"/>
            <w:tcBorders>
              <w:top w:val="single" w:sz="4" w:space="0" w:color="auto"/>
              <w:left w:val="single" w:sz="4" w:space="0" w:color="auto"/>
              <w:bottom w:val="single" w:sz="4" w:space="0" w:color="auto"/>
              <w:right w:val="single" w:sz="4" w:space="0" w:color="auto"/>
            </w:tcBorders>
            <w:vAlign w:val="center"/>
          </w:tcPr>
          <w:p w14:paraId="2A67C72F" w14:textId="157B4157" w:rsidR="00A568B5" w:rsidRPr="005A3DD8" w:rsidRDefault="00ED1A06"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.6158</w:t>
            </w:r>
          </w:p>
        </w:tc>
        <w:tc>
          <w:tcPr>
            <w:tcW w:w="990" w:type="dxa"/>
            <w:tcBorders>
              <w:top w:val="single" w:sz="4" w:space="0" w:color="auto"/>
              <w:left w:val="single" w:sz="4" w:space="0" w:color="auto"/>
              <w:bottom w:val="single" w:sz="4" w:space="0" w:color="auto"/>
              <w:right w:val="single" w:sz="4" w:space="0" w:color="auto"/>
            </w:tcBorders>
            <w:vAlign w:val="center"/>
          </w:tcPr>
          <w:p w14:paraId="6A512BCA" w14:textId="77777777" w:rsidR="00A568B5" w:rsidRPr="005A3DD8" w:rsidRDefault="00A568B5" w:rsidP="003853A2">
            <w:pPr>
              <w:pStyle w:val="DisplayFormula"/>
              <w:tabs>
                <w:tab w:val="left" w:pos="200"/>
                <w:tab w:val="right" w:pos="4780"/>
              </w:tabs>
              <w:spacing w:line="264" w:lineRule="auto"/>
              <w:jc w:val="center"/>
              <w:rPr>
                <w:sz w:val="22"/>
                <w:szCs w:val="28"/>
                <w:lang w:eastAsia="it-IT"/>
                <w14:ligatures w14:val="standard"/>
              </w:rPr>
            </w:pPr>
            <w:r>
              <w:rPr>
                <w:sz w:val="22"/>
                <w:szCs w:val="28"/>
                <w:lang w:eastAsia="it-IT"/>
                <w14:ligatures w14:val="standard"/>
              </w:rPr>
              <w:t>47921</w:t>
            </w:r>
          </w:p>
        </w:tc>
      </w:tr>
    </w:tbl>
    <w:p w14:paraId="60682D9D" w14:textId="77777777" w:rsidR="00A568B5" w:rsidRDefault="00A568B5" w:rsidP="00A568B5">
      <w:pPr>
        <w:pStyle w:val="DisplayFormula"/>
        <w:tabs>
          <w:tab w:val="left" w:pos="200"/>
          <w:tab w:val="right" w:pos="4780"/>
        </w:tabs>
        <w:spacing w:line="264" w:lineRule="auto"/>
        <w:jc w:val="both"/>
        <w:rPr>
          <w:sz w:val="22"/>
          <w:szCs w:val="28"/>
          <w:lang w:eastAsia="it-IT"/>
          <w14:ligatures w14:val="standard"/>
        </w:rPr>
      </w:pPr>
    </w:p>
    <w:p w14:paraId="52270558" w14:textId="7EFBD8A8" w:rsidR="00A568B5" w:rsidRDefault="00E148B4" w:rsidP="00D06969">
      <w:pPr>
        <w:pStyle w:val="Head2"/>
      </w:pPr>
      <w:r>
        <w:t>5.2 Intersection Location Results</w:t>
      </w:r>
    </w:p>
    <w:p w14:paraId="498AC102" w14:textId="77777777" w:rsidR="00E148B4" w:rsidRDefault="00E148B4" w:rsidP="00E148B4">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K-means clustering model with four clusters selected on temperature and weather presented four clusters: chilly (56.5 F) and raining, freezing (22.9 F) and snowing, hot (74.6 F) and clear, and cold (33.2 F) and clear. Freezing and snowing crash conditions were predominantly in the northern US, with the highest density in the Midwest. </w:t>
      </w:r>
      <w:r>
        <w:rPr>
          <w:rFonts w:eastAsia="Calibri"/>
          <w:sz w:val="22"/>
          <w:szCs w:val="28"/>
          <w:lang w:eastAsia="it-IT"/>
          <w14:ligatures w14:val="standard"/>
        </w:rPr>
        <w:t>Chilly</w:t>
      </w:r>
      <w:r>
        <w:rPr>
          <w:sz w:val="22"/>
          <w:szCs w:val="28"/>
          <w:lang w:eastAsia="it-IT"/>
          <w14:ligatures w14:val="standard"/>
        </w:rPr>
        <w:t xml:space="preserve"> and </w:t>
      </w:r>
      <w:r>
        <w:rPr>
          <w:rFonts w:eastAsia="Calibri"/>
          <w:sz w:val="22"/>
          <w:szCs w:val="28"/>
          <w:lang w:eastAsia="it-IT"/>
          <w14:ligatures w14:val="standard"/>
        </w:rPr>
        <w:t>raining</w:t>
      </w:r>
      <w:r>
        <w:rPr>
          <w:sz w:val="22"/>
          <w:szCs w:val="28"/>
          <w:lang w:eastAsia="it-IT"/>
          <w14:ligatures w14:val="standard"/>
        </w:rPr>
        <w:t xml:space="preserve"> crash conditions were predominantly in the southern US, with the highest density in Georgia. </w:t>
      </w:r>
      <w:r>
        <w:rPr>
          <w:rFonts w:eastAsia="Calibri"/>
          <w:sz w:val="22"/>
          <w:szCs w:val="28"/>
          <w:lang w:eastAsia="it-IT"/>
          <w14:ligatures w14:val="standard"/>
        </w:rPr>
        <w:t>Clear weather clusters</w:t>
      </w:r>
      <w:r>
        <w:rPr>
          <w:sz w:val="22"/>
          <w:szCs w:val="28"/>
          <w:lang w:eastAsia="it-IT"/>
          <w14:ligatures w14:val="standard"/>
        </w:rPr>
        <w:t xml:space="preserve"> were not locationally centralized.</w:t>
      </w:r>
    </w:p>
    <w:p w14:paraId="6B1B3DB8" w14:textId="08580D55" w:rsidR="00E148B4" w:rsidRDefault="00E148B4" w:rsidP="00E148B4">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K-means clustering used temperature and weather as the selection variables, but longitude and latitude for plot visualization as seen in Figure I. The data showed that climate-related weather conditions strongly impacted crash conditions.</w:t>
      </w:r>
    </w:p>
    <w:p w14:paraId="0F1BAD70" w14:textId="4598E8E7" w:rsidR="00E148B4" w:rsidRDefault="00E148B4" w:rsidP="00E148B4">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 xml:space="preserve">The mean silhouette score was 0.492, indicating that the clustering is </w:t>
      </w:r>
      <w:proofErr w:type="gramStart"/>
      <w:r>
        <w:rPr>
          <w:sz w:val="22"/>
          <w:szCs w:val="28"/>
          <w:lang w:eastAsia="it-IT"/>
          <w14:ligatures w14:val="standard"/>
        </w:rPr>
        <w:t>fairly compact</w:t>
      </w:r>
      <w:proofErr w:type="gramEnd"/>
      <w:r>
        <w:rPr>
          <w:sz w:val="22"/>
          <w:szCs w:val="28"/>
          <w:lang w:eastAsia="it-IT"/>
          <w14:ligatures w14:val="standard"/>
        </w:rPr>
        <w:t xml:space="preserve"> and valid with some overlap.</w:t>
      </w:r>
    </w:p>
    <w:p w14:paraId="1227D0E1" w14:textId="29B06DC9" w:rsidR="00E148B4" w:rsidRPr="00E148B4" w:rsidRDefault="00E148B4" w:rsidP="00D06969">
      <w:pPr>
        <w:pStyle w:val="Head2"/>
      </w:pPr>
      <w:commentRangeStart w:id="121"/>
      <w:ins w:id="122" w:author="Katrina Siegfried" w:date="2022-08-10T06:40:00Z">
        <w:r w:rsidRPr="00E148B4">
          <w:t>5.3 Frequent Pattern Results</w:t>
        </w:r>
      </w:ins>
      <w:commentRangeEnd w:id="121"/>
      <w:ins w:id="123" w:author="Katrina Siegfried" w:date="2022-08-10T07:09:00Z">
        <w:r w:rsidR="00C465BD">
          <w:rPr>
            <w:rStyle w:val="CommentReference"/>
            <w:b w:val="0"/>
            <w:lang w:eastAsia="en-US"/>
            <w14:ligatures w14:val="none"/>
          </w:rPr>
          <w:commentReference w:id="121"/>
        </w:r>
      </w:ins>
    </w:p>
    <w:p w14:paraId="68690E64" w14:textId="0394AFB1" w:rsidR="00B82B2B" w:rsidRDefault="00F13146" w:rsidP="00F13146">
      <w:pPr>
        <w:pStyle w:val="DisplayFormula"/>
        <w:tabs>
          <w:tab w:val="left" w:pos="200"/>
          <w:tab w:val="right" w:pos="4780"/>
        </w:tabs>
        <w:spacing w:line="264" w:lineRule="auto"/>
        <w:jc w:val="both"/>
        <w:rPr>
          <w:ins w:id="124" w:author="Katrina Siegfried" w:date="2022-08-10T07:30:00Z"/>
          <w:sz w:val="22"/>
          <w:szCs w:val="28"/>
          <w:lang w:eastAsia="it-IT"/>
          <w14:ligatures w14:val="standard"/>
        </w:rPr>
      </w:pPr>
      <w:ins w:id="125" w:author="Katrina Siegfried" w:date="2022-08-10T07:24:00Z">
        <w:r w:rsidRPr="00F13146">
          <w:rPr>
            <w:sz w:val="22"/>
            <w:szCs w:val="28"/>
            <w:lang w:eastAsia="it-IT"/>
            <w14:ligatures w14:val="standard"/>
            <w:rPrChange w:id="126" w:author="Katrina Siegfried" w:date="2022-08-10T07:24:00Z">
              <w:rPr>
                <w:b/>
                <w:bCs/>
              </w:rPr>
            </w:rPrChange>
          </w:rPr>
          <w:t xml:space="preserve">Frequent patterns were evaluated in relation to accident </w:t>
        </w:r>
        <w:r>
          <w:rPr>
            <w:sz w:val="22"/>
            <w:szCs w:val="28"/>
            <w:lang w:eastAsia="it-IT"/>
            <w14:ligatures w14:val="standard"/>
          </w:rPr>
          <w:t>severity where severity was indicated as having higher</w:t>
        </w:r>
      </w:ins>
      <w:ins w:id="127" w:author="Katrina Siegfried" w:date="2022-08-10T07:25:00Z">
        <w:r>
          <w:rPr>
            <w:sz w:val="22"/>
            <w:szCs w:val="28"/>
            <w:lang w:eastAsia="it-IT"/>
            <w14:ligatures w14:val="standard"/>
          </w:rPr>
          <w:t xml:space="preserve"> </w:t>
        </w:r>
      </w:ins>
      <w:ins w:id="128" w:author="Katrina Siegfried" w:date="2022-08-10T07:26:00Z">
        <w:r w:rsidR="00B82B2B">
          <w:rPr>
            <w:sz w:val="22"/>
            <w:szCs w:val="28"/>
            <w:lang w:eastAsia="it-IT"/>
            <w14:ligatures w14:val="standard"/>
          </w:rPr>
          <w:t>casualty</w:t>
        </w:r>
      </w:ins>
      <w:ins w:id="129" w:author="Katrina Siegfried" w:date="2022-08-10T07:25:00Z">
        <w:r>
          <w:rPr>
            <w:sz w:val="22"/>
            <w:szCs w:val="28"/>
            <w:lang w:eastAsia="it-IT"/>
            <w14:ligatures w14:val="standard"/>
          </w:rPr>
          <w:t xml:space="preserve"> and mortality numbers.</w:t>
        </w:r>
      </w:ins>
      <w:ins w:id="130" w:author="Katrina Siegfried" w:date="2022-08-10T07:26:00Z">
        <w:r w:rsidR="00B82B2B">
          <w:rPr>
            <w:sz w:val="22"/>
            <w:szCs w:val="28"/>
            <w:lang w:eastAsia="it-IT"/>
            <w14:ligatures w14:val="standard"/>
          </w:rPr>
          <w:t xml:space="preserve"> FP Growth results showed that accidents with high </w:t>
        </w:r>
        <w:r w:rsidR="00B82B2B">
          <w:rPr>
            <w:sz w:val="22"/>
            <w:szCs w:val="28"/>
            <w:lang w:eastAsia="it-IT"/>
            <w14:ligatures w14:val="standard"/>
          </w:rPr>
          <w:lastRenderedPageBreak/>
          <w:t>morta</w:t>
        </w:r>
      </w:ins>
      <w:ins w:id="131" w:author="Katrina Siegfried" w:date="2022-08-10T07:27:00Z">
        <w:r w:rsidR="00B82B2B">
          <w:rPr>
            <w:sz w:val="22"/>
            <w:szCs w:val="28"/>
            <w:lang w:eastAsia="it-IT"/>
            <w14:ligatures w14:val="standard"/>
          </w:rPr>
          <w:t xml:space="preserve">lity were most closely associated with </w:t>
        </w:r>
      </w:ins>
      <w:ins w:id="132" w:author="Katrina Siegfried" w:date="2022-08-10T07:29:00Z">
        <w:r w:rsidR="00B82B2B">
          <w:rPr>
            <w:sz w:val="22"/>
            <w:szCs w:val="28"/>
            <w:lang w:eastAsia="it-IT"/>
            <w14:ligatures w14:val="standard"/>
          </w:rPr>
          <w:t xml:space="preserve">XXX with support=XXX, lift=XXX, and confidence=XXX, while accidents with high casualties were most </w:t>
        </w:r>
      </w:ins>
      <w:proofErr w:type="spellStart"/>
      <w:ins w:id="133" w:author="Katrina Siegfried" w:date="2022-08-10T07:30:00Z">
        <w:r w:rsidR="00B82B2B">
          <w:rPr>
            <w:sz w:val="22"/>
            <w:szCs w:val="28"/>
            <w:lang w:eastAsia="it-IT"/>
            <w14:ligatures w14:val="standard"/>
          </w:rPr>
          <w:t>looselyy</w:t>
        </w:r>
        <w:proofErr w:type="spellEnd"/>
        <w:r w:rsidR="00B82B2B">
          <w:rPr>
            <w:sz w:val="22"/>
            <w:szCs w:val="28"/>
            <w:lang w:eastAsia="it-IT"/>
            <w14:ligatures w14:val="standard"/>
          </w:rPr>
          <w:t xml:space="preserve"> associated with XXX with support=XXX, lift=XXX, and confidence=XXX.</w:t>
        </w:r>
      </w:ins>
    </w:p>
    <w:p w14:paraId="4C8F5D35" w14:textId="22D991EE" w:rsidR="00EA0CE5" w:rsidRDefault="00B82B2B" w:rsidP="00F13146">
      <w:pPr>
        <w:pStyle w:val="DisplayFormula"/>
        <w:tabs>
          <w:tab w:val="left" w:pos="200"/>
          <w:tab w:val="right" w:pos="4780"/>
        </w:tabs>
        <w:spacing w:line="264" w:lineRule="auto"/>
        <w:jc w:val="both"/>
        <w:rPr>
          <w:ins w:id="134" w:author="Katrina Siegfried" w:date="2022-08-10T07:33:00Z"/>
          <w:sz w:val="22"/>
          <w:szCs w:val="28"/>
          <w:lang w:eastAsia="it-IT"/>
          <w14:ligatures w14:val="standard"/>
        </w:rPr>
      </w:pPr>
      <w:ins w:id="135" w:author="Katrina Siegfried" w:date="2022-08-10T07:30:00Z">
        <w:r>
          <w:rPr>
            <w:sz w:val="22"/>
            <w:szCs w:val="28"/>
            <w:lang w:eastAsia="it-IT"/>
            <w14:ligatures w14:val="standard"/>
          </w:rPr>
          <w:t xml:space="preserve">When examining location, patterns </w:t>
        </w:r>
      </w:ins>
      <w:ins w:id="136" w:author="Katrina Siegfried" w:date="2022-08-10T07:32:00Z">
        <w:r w:rsidR="00EA0CE5">
          <w:rPr>
            <w:sz w:val="22"/>
            <w:szCs w:val="28"/>
            <w:lang w:eastAsia="it-IT"/>
            <w14:ligatures w14:val="standard"/>
          </w:rPr>
          <w:t>containing the consequent XXX were filtered and revealed that the most commonly co-occurring attributes associated with XXX were XXX.</w:t>
        </w:r>
      </w:ins>
      <w:ins w:id="137" w:author="Katrina Siegfried" w:date="2022-08-10T07:33:00Z">
        <w:r w:rsidR="00EA0CE5">
          <w:rPr>
            <w:sz w:val="22"/>
            <w:szCs w:val="28"/>
            <w:lang w:eastAsia="it-IT"/>
            <w14:ligatures w14:val="standard"/>
          </w:rPr>
          <w:t xml:space="preserve"> </w:t>
        </w:r>
      </w:ins>
    </w:p>
    <w:p w14:paraId="0D007462" w14:textId="5B4760A7" w:rsidR="00EA0CE5" w:rsidRDefault="00EA0CE5" w:rsidP="00F13146">
      <w:pPr>
        <w:pStyle w:val="DisplayFormula"/>
        <w:tabs>
          <w:tab w:val="left" w:pos="200"/>
          <w:tab w:val="right" w:pos="4780"/>
        </w:tabs>
        <w:spacing w:line="264" w:lineRule="auto"/>
        <w:jc w:val="both"/>
        <w:rPr>
          <w:ins w:id="138" w:author="Katrina Siegfried" w:date="2022-08-10T08:20:00Z"/>
          <w:sz w:val="22"/>
          <w:szCs w:val="28"/>
          <w:lang w:eastAsia="it-IT"/>
          <w14:ligatures w14:val="standard"/>
        </w:rPr>
      </w:pPr>
      <w:ins w:id="139" w:author="Katrina Siegfried" w:date="2022-08-10T07:33:00Z">
        <w:r>
          <w:rPr>
            <w:sz w:val="22"/>
            <w:szCs w:val="28"/>
            <w:lang w:eastAsia="it-IT"/>
            <w14:ligatures w14:val="standard"/>
          </w:rPr>
          <w:t>With a consequent of XXX related to intersection characteristics, the most commonly co-occurring attributes were XXX.</w:t>
        </w:r>
      </w:ins>
    </w:p>
    <w:p w14:paraId="4BB48DD1" w14:textId="4C7921B1" w:rsidR="004016A0" w:rsidRPr="00F13146" w:rsidRDefault="004016A0" w:rsidP="00F13146">
      <w:pPr>
        <w:pStyle w:val="DisplayFormula"/>
        <w:tabs>
          <w:tab w:val="left" w:pos="200"/>
          <w:tab w:val="right" w:pos="4780"/>
        </w:tabs>
        <w:spacing w:line="264" w:lineRule="auto"/>
        <w:jc w:val="both"/>
        <w:rPr>
          <w:sz w:val="22"/>
          <w:szCs w:val="28"/>
          <w:lang w:eastAsia="it-IT"/>
          <w14:ligatures w14:val="standard"/>
          <w:rPrChange w:id="140" w:author="Katrina Siegfried" w:date="2022-08-10T07:24:00Z">
            <w:rPr/>
          </w:rPrChange>
        </w:rPr>
        <w:pPrChange w:id="141" w:author="Katrina Siegfried" w:date="2022-08-10T07:24:00Z">
          <w:pPr>
            <w:pStyle w:val="Head2"/>
          </w:pPr>
        </w:pPrChange>
      </w:pPr>
    </w:p>
    <w:p w14:paraId="3372E84A" w14:textId="01DB7343" w:rsidR="00A7382F" w:rsidRDefault="00C1242B" w:rsidP="00D06969">
      <w:pPr>
        <w:pStyle w:val="Head2"/>
      </w:pPr>
      <w:commentRangeStart w:id="142"/>
      <w:r>
        <w:rPr>
          <w:rStyle w:val="Label"/>
        </w:rPr>
        <w:t>6</w:t>
      </w:r>
      <w:r w:rsidR="00DE5799">
        <w:t> </w:t>
      </w:r>
      <w:r w:rsidR="00BA14B7">
        <w:t>Applications</w:t>
      </w:r>
      <w:commentRangeEnd w:id="142"/>
      <w:r w:rsidR="00EA0CE5">
        <w:rPr>
          <w:rStyle w:val="CommentReference"/>
          <w:b w:val="0"/>
          <w:lang w:eastAsia="en-US"/>
          <w14:ligatures w14:val="none"/>
        </w:rPr>
        <w:commentReference w:id="142"/>
      </w:r>
    </w:p>
    <w:p w14:paraId="53BFC535" w14:textId="7869E455" w:rsidR="009D1AC2" w:rsidRDefault="00C8233F" w:rsidP="00DD4382">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Upon deeper investigation into the d</w:t>
      </w:r>
      <w:r w:rsidR="00285ACA">
        <w:rPr>
          <w:sz w:val="22"/>
          <w:szCs w:val="28"/>
          <w:lang w:eastAsia="it-IT"/>
          <w14:ligatures w14:val="standard"/>
        </w:rPr>
        <w:t xml:space="preserve">ecision tree developed by the algorithm, </w:t>
      </w:r>
      <w:r w:rsidR="00C93040">
        <w:rPr>
          <w:sz w:val="22"/>
          <w:szCs w:val="28"/>
          <w:lang w:eastAsia="it-IT"/>
          <w14:ligatures w14:val="standard"/>
        </w:rPr>
        <w:t>certain</w:t>
      </w:r>
      <w:r w:rsidR="00D77A8A">
        <w:rPr>
          <w:sz w:val="22"/>
          <w:szCs w:val="28"/>
          <w:lang w:eastAsia="it-IT"/>
          <w14:ligatures w14:val="standard"/>
        </w:rPr>
        <w:t xml:space="preserve"> attributes seem to have a greater causality than others.</w:t>
      </w:r>
      <w:r w:rsidR="006D4FC4">
        <w:rPr>
          <w:sz w:val="22"/>
          <w:szCs w:val="28"/>
          <w:lang w:eastAsia="it-IT"/>
          <w14:ligatures w14:val="standard"/>
        </w:rPr>
        <w:t xml:space="preserve"> For example, </w:t>
      </w:r>
      <w:r w:rsidR="00046E76">
        <w:rPr>
          <w:sz w:val="22"/>
          <w:szCs w:val="28"/>
          <w:lang w:eastAsia="it-IT"/>
          <w14:ligatures w14:val="standard"/>
        </w:rPr>
        <w:t xml:space="preserve">3.43% of </w:t>
      </w:r>
      <w:r w:rsidR="00A444F7">
        <w:rPr>
          <w:sz w:val="22"/>
          <w:szCs w:val="28"/>
          <w:lang w:eastAsia="it-IT"/>
          <w14:ligatures w14:val="standard"/>
        </w:rPr>
        <w:t>accidents in which the</w:t>
      </w:r>
      <w:r w:rsidR="00C93040">
        <w:rPr>
          <w:sz w:val="22"/>
          <w:szCs w:val="28"/>
          <w:lang w:eastAsia="it-IT"/>
          <w14:ligatures w14:val="standard"/>
        </w:rPr>
        <w:t xml:space="preserve"> train was moving 60 MPH or faster</w:t>
      </w:r>
      <w:r w:rsidR="00046E76">
        <w:rPr>
          <w:sz w:val="22"/>
          <w:szCs w:val="28"/>
          <w:lang w:eastAsia="it-IT"/>
          <w14:ligatures w14:val="standard"/>
        </w:rPr>
        <w:t xml:space="preserve"> resulted in 3 or more injuries. </w:t>
      </w:r>
      <w:r w:rsidR="00F95389">
        <w:rPr>
          <w:sz w:val="22"/>
          <w:szCs w:val="28"/>
          <w:lang w:eastAsia="it-IT"/>
          <w14:ligatures w14:val="standard"/>
        </w:rPr>
        <w:t>Overall, 1.87% of accidents resulted in 3 or more injuries</w:t>
      </w:r>
      <w:r w:rsidR="00284AD3">
        <w:rPr>
          <w:sz w:val="22"/>
          <w:szCs w:val="28"/>
          <w:lang w:eastAsia="it-IT"/>
          <w14:ligatures w14:val="standard"/>
        </w:rPr>
        <w:t xml:space="preserve">. </w:t>
      </w:r>
      <w:r w:rsidR="00801C1F">
        <w:rPr>
          <w:sz w:val="22"/>
          <w:szCs w:val="28"/>
          <w:lang w:eastAsia="it-IT"/>
          <w14:ligatures w14:val="standard"/>
        </w:rPr>
        <w:t xml:space="preserve">Diving deeper, we find that if </w:t>
      </w:r>
      <w:r w:rsidR="00591E58">
        <w:rPr>
          <w:sz w:val="22"/>
          <w:szCs w:val="28"/>
          <w:lang w:eastAsia="it-IT"/>
          <w14:ligatures w14:val="standard"/>
        </w:rPr>
        <w:t>the view of the intersection is obstructed</w:t>
      </w:r>
      <w:r w:rsidR="00FD7F49">
        <w:rPr>
          <w:sz w:val="22"/>
          <w:szCs w:val="28"/>
          <w:lang w:eastAsia="it-IT"/>
          <w14:ligatures w14:val="standard"/>
        </w:rPr>
        <w:t xml:space="preserve"> and the train is between 60 and 70 MPH</w:t>
      </w:r>
      <w:r w:rsidR="00591E58">
        <w:rPr>
          <w:sz w:val="22"/>
          <w:szCs w:val="28"/>
          <w:lang w:eastAsia="it-IT"/>
          <w14:ligatures w14:val="standard"/>
        </w:rPr>
        <w:t xml:space="preserve">, it raises the probability of an accident with 3 or more injuries </w:t>
      </w:r>
      <w:r w:rsidR="00FD7F49">
        <w:rPr>
          <w:sz w:val="22"/>
          <w:szCs w:val="28"/>
          <w:lang w:eastAsia="it-IT"/>
          <w14:ligatures w14:val="standard"/>
        </w:rPr>
        <w:t xml:space="preserve">to 4.92%. </w:t>
      </w:r>
      <w:r w:rsidR="0053214C">
        <w:rPr>
          <w:sz w:val="22"/>
          <w:szCs w:val="28"/>
          <w:lang w:eastAsia="it-IT"/>
          <w14:ligatures w14:val="standard"/>
        </w:rPr>
        <w:t>If</w:t>
      </w:r>
      <w:r w:rsidR="00093C86">
        <w:rPr>
          <w:sz w:val="22"/>
          <w:szCs w:val="28"/>
          <w:lang w:eastAsia="it-IT"/>
          <w14:ligatures w14:val="standard"/>
        </w:rPr>
        <w:t xml:space="preserve"> those same traits are paired with a lack of illumination, the probability raises to 5.21%. </w:t>
      </w:r>
    </w:p>
    <w:p w14:paraId="5CB0D26D" w14:textId="1F33BF1E" w:rsidR="00187C0C" w:rsidRDefault="00E60CDD" w:rsidP="00DD4382">
      <w:pPr>
        <w:pStyle w:val="DisplayFormula"/>
        <w:tabs>
          <w:tab w:val="left" w:pos="200"/>
          <w:tab w:val="right" w:pos="4780"/>
        </w:tabs>
        <w:spacing w:line="264" w:lineRule="auto"/>
        <w:jc w:val="both"/>
        <w:rPr>
          <w:ins w:id="143" w:author="Katrina Siegfried" w:date="2022-08-10T07:34:00Z"/>
          <w:sz w:val="22"/>
          <w:szCs w:val="28"/>
          <w:lang w:eastAsia="it-IT"/>
          <w14:ligatures w14:val="standard"/>
        </w:rPr>
      </w:pPr>
      <w:r>
        <w:rPr>
          <w:sz w:val="22"/>
          <w:szCs w:val="28"/>
          <w:lang w:eastAsia="it-IT"/>
          <w14:ligatures w14:val="standard"/>
        </w:rPr>
        <w:t xml:space="preserve">These results might suggest that train speeds should be limited to below 60 MPH </w:t>
      </w:r>
      <w:r w:rsidR="00AE1D55">
        <w:rPr>
          <w:sz w:val="22"/>
          <w:szCs w:val="28"/>
          <w:lang w:eastAsia="it-IT"/>
          <w14:ligatures w14:val="standard"/>
        </w:rPr>
        <w:t>through intersections with highways. Additionally, efforts to remove obstructions from intersections and to illuminate th</w:t>
      </w:r>
      <w:r w:rsidR="00C41397">
        <w:rPr>
          <w:sz w:val="22"/>
          <w:szCs w:val="28"/>
          <w:lang w:eastAsia="it-IT"/>
          <w14:ligatures w14:val="standard"/>
        </w:rPr>
        <w:t xml:space="preserve">e intersections could reduce the likelihood of injury. Statistical analysis could be </w:t>
      </w:r>
      <w:r w:rsidR="007F1BDA">
        <w:rPr>
          <w:sz w:val="22"/>
          <w:szCs w:val="28"/>
          <w:lang w:eastAsia="it-IT"/>
          <w14:ligatures w14:val="standard"/>
        </w:rPr>
        <w:t xml:space="preserve">conducted to see if </w:t>
      </w:r>
      <w:r w:rsidR="0042287A">
        <w:rPr>
          <w:sz w:val="22"/>
          <w:szCs w:val="28"/>
          <w:lang w:eastAsia="it-IT"/>
          <w14:ligatures w14:val="standard"/>
        </w:rPr>
        <w:t xml:space="preserve">the reduction of injuries would be significant </w:t>
      </w:r>
      <w:r w:rsidR="0088763A">
        <w:rPr>
          <w:sz w:val="22"/>
          <w:szCs w:val="28"/>
          <w:lang w:eastAsia="it-IT"/>
          <w14:ligatures w14:val="standard"/>
        </w:rPr>
        <w:t xml:space="preserve">or if it would be worth the financial investment. </w:t>
      </w:r>
    </w:p>
    <w:p w14:paraId="77ECD0CB" w14:textId="7128E919" w:rsidR="00212CE5" w:rsidRDefault="00EA0CE5" w:rsidP="00DD4382">
      <w:pPr>
        <w:pStyle w:val="DisplayFormula"/>
        <w:tabs>
          <w:tab w:val="left" w:pos="200"/>
          <w:tab w:val="right" w:pos="4780"/>
        </w:tabs>
        <w:spacing w:line="264" w:lineRule="auto"/>
        <w:jc w:val="both"/>
        <w:rPr>
          <w:ins w:id="144" w:author="Katrina Siegfried" w:date="2022-08-10T07:45:00Z"/>
          <w:sz w:val="22"/>
          <w:szCs w:val="28"/>
          <w:lang w:eastAsia="it-IT"/>
          <w14:ligatures w14:val="standard"/>
        </w:rPr>
      </w:pPr>
      <w:ins w:id="145" w:author="Katrina Siegfried" w:date="2022-08-10T07:34:00Z">
        <w:r w:rsidRPr="00EA0CE5">
          <w:rPr>
            <w:sz w:val="22"/>
            <w:szCs w:val="28"/>
            <w:lang w:eastAsia="it-IT"/>
            <w14:ligatures w14:val="standard"/>
          </w:rPr>
          <w:t xml:space="preserve">Given </w:t>
        </w:r>
        <w:r>
          <w:rPr>
            <w:sz w:val="22"/>
            <w:szCs w:val="28"/>
            <w:lang w:eastAsia="it-IT"/>
            <w14:ligatures w14:val="standard"/>
          </w:rPr>
          <w:t xml:space="preserve">the results from frequent pattern generation </w:t>
        </w:r>
        <w:proofErr w:type="gramStart"/>
        <w:r>
          <w:rPr>
            <w:sz w:val="22"/>
            <w:szCs w:val="28"/>
            <w:lang w:eastAsia="it-IT"/>
            <w14:ligatures w14:val="standard"/>
          </w:rPr>
          <w:t xml:space="preserve">for </w:t>
        </w:r>
        <w:r w:rsidRPr="00EA0CE5">
          <w:rPr>
            <w:sz w:val="22"/>
            <w:szCs w:val="28"/>
            <w:lang w:eastAsia="it-IT"/>
            <w14:ligatures w14:val="standard"/>
          </w:rPr>
          <w:t xml:space="preserve"> </w:t>
        </w:r>
        <w:r>
          <w:rPr>
            <w:sz w:val="22"/>
            <w:szCs w:val="28"/>
            <w:lang w:eastAsia="it-IT"/>
            <w14:ligatures w14:val="standard"/>
          </w:rPr>
          <w:t>accident</w:t>
        </w:r>
        <w:proofErr w:type="gramEnd"/>
        <w:r>
          <w:rPr>
            <w:sz w:val="22"/>
            <w:szCs w:val="28"/>
            <w:lang w:eastAsia="it-IT"/>
            <w14:ligatures w14:val="standard"/>
          </w:rPr>
          <w:t xml:space="preserve"> severity</w:t>
        </w:r>
        <w:r w:rsidRPr="00EA0CE5">
          <w:rPr>
            <w:sz w:val="22"/>
            <w:szCs w:val="28"/>
            <w:lang w:eastAsia="it-IT"/>
            <w14:ligatures w14:val="standard"/>
          </w:rPr>
          <w:t xml:space="preserve">, it could be recommended that </w:t>
        </w:r>
        <w:r>
          <w:rPr>
            <w:sz w:val="22"/>
            <w:szCs w:val="28"/>
            <w:lang w:eastAsia="it-IT"/>
            <w14:ligatures w14:val="standard"/>
          </w:rPr>
          <w:t>further investigation be</w:t>
        </w:r>
      </w:ins>
      <w:ins w:id="146" w:author="Katrina Siegfried" w:date="2022-08-10T07:43:00Z">
        <w:r w:rsidR="00212CE5">
          <w:rPr>
            <w:sz w:val="22"/>
            <w:szCs w:val="28"/>
            <w:lang w:eastAsia="it-IT"/>
            <w14:ligatures w14:val="standard"/>
          </w:rPr>
          <w:t xml:space="preserve"> pursued related to the factors of XXX in the pursuit of reducing accident casualties and mortality. Given the </w:t>
        </w:r>
      </w:ins>
      <w:ins w:id="147" w:author="Katrina Siegfried" w:date="2022-08-10T07:44:00Z">
        <w:r w:rsidR="00212CE5">
          <w:rPr>
            <w:sz w:val="22"/>
            <w:szCs w:val="28"/>
            <w:lang w:eastAsia="it-IT"/>
            <w14:ligatures w14:val="standard"/>
          </w:rPr>
          <w:t xml:space="preserve">relationship between location and XXX, specific investigation could be performed to support local </w:t>
        </w:r>
      </w:ins>
      <w:ins w:id="148" w:author="Katrina Siegfried" w:date="2022-08-10T07:45:00Z">
        <w:r w:rsidR="00212CE5">
          <w:rPr>
            <w:sz w:val="22"/>
            <w:szCs w:val="28"/>
            <w:lang w:eastAsia="it-IT"/>
            <w14:ligatures w14:val="standard"/>
          </w:rPr>
          <w:t>regulation</w:t>
        </w:r>
      </w:ins>
      <w:ins w:id="149" w:author="Katrina Siegfried" w:date="2022-08-10T07:44:00Z">
        <w:r w:rsidR="00212CE5">
          <w:rPr>
            <w:sz w:val="22"/>
            <w:szCs w:val="28"/>
            <w:lang w:eastAsia="it-IT"/>
            <w14:ligatures w14:val="standard"/>
          </w:rPr>
          <w:t xml:space="preserve"> </w:t>
        </w:r>
        <w:r w:rsidR="00212CE5">
          <w:rPr>
            <w:sz w:val="22"/>
            <w:szCs w:val="28"/>
            <w:lang w:eastAsia="it-IT"/>
            <w14:ligatures w14:val="standard"/>
          </w:rPr>
          <w:t>related to XXX. With XXX intersections relating to XXX, f</w:t>
        </w:r>
      </w:ins>
      <w:ins w:id="150" w:author="Katrina Siegfried" w:date="2022-08-10T07:45:00Z">
        <w:r w:rsidR="00212CE5">
          <w:rPr>
            <w:sz w:val="22"/>
            <w:szCs w:val="28"/>
            <w:lang w:eastAsia="it-IT"/>
            <w14:ligatures w14:val="standard"/>
          </w:rPr>
          <w:t xml:space="preserve">urther work could be done to verify these results and support broader regulation regarding improving </w:t>
        </w:r>
        <w:r w:rsidR="007F29DC">
          <w:rPr>
            <w:sz w:val="22"/>
            <w:szCs w:val="28"/>
            <w:lang w:eastAsia="it-IT"/>
            <w14:ligatures w14:val="standard"/>
          </w:rPr>
          <w:t>XXX.</w:t>
        </w:r>
      </w:ins>
    </w:p>
    <w:p w14:paraId="46D7D6C6" w14:textId="386B97D6" w:rsidR="007F29DC" w:rsidRDefault="007F29DC" w:rsidP="00DD4382">
      <w:pPr>
        <w:pStyle w:val="DisplayFormula"/>
        <w:tabs>
          <w:tab w:val="left" w:pos="200"/>
          <w:tab w:val="right" w:pos="4780"/>
        </w:tabs>
        <w:spacing w:line="264" w:lineRule="auto"/>
        <w:jc w:val="both"/>
        <w:rPr>
          <w:sz w:val="22"/>
          <w:szCs w:val="28"/>
          <w:lang w:eastAsia="it-IT"/>
          <w14:ligatures w14:val="standard"/>
        </w:rPr>
      </w:pPr>
      <w:ins w:id="151" w:author="Katrina Siegfried" w:date="2022-08-10T07:45:00Z">
        <w:r>
          <w:rPr>
            <w:sz w:val="22"/>
            <w:szCs w:val="28"/>
            <w:lang w:eastAsia="it-IT"/>
            <w14:ligatures w14:val="standard"/>
          </w:rPr>
          <w:t xml:space="preserve">Additionally, future work on frequent pattern mining for US highway railway accidents can be improved </w:t>
        </w:r>
      </w:ins>
      <w:ins w:id="152" w:author="Katrina Siegfried" w:date="2022-08-10T07:46:00Z">
        <w:r>
          <w:rPr>
            <w:sz w:val="22"/>
            <w:szCs w:val="28"/>
            <w:lang w:eastAsia="it-IT"/>
            <w14:ligatures w14:val="standard"/>
          </w:rPr>
          <w:t>by investigating feature scaling, more complex coding of null values based on incident type, and identifying and addressing outliers</w:t>
        </w:r>
      </w:ins>
    </w:p>
    <w:p w14:paraId="42B3BEDF" w14:textId="07D1B32F" w:rsidR="00E148B4" w:rsidRPr="00E148B4" w:rsidRDefault="00E148B4" w:rsidP="00D06969">
      <w:pPr>
        <w:pStyle w:val="Head2"/>
        <w:rPr>
          <w:rStyle w:val="Label"/>
        </w:rPr>
      </w:pPr>
      <w:r w:rsidRPr="00E148B4">
        <w:rPr>
          <w:rStyle w:val="Label"/>
        </w:rPr>
        <w:t>7 Visualizations</w:t>
      </w:r>
    </w:p>
    <w:p w14:paraId="67AC4D0B" w14:textId="77777777" w:rsidR="00E148B4" w:rsidRDefault="00E148B4" w:rsidP="00E148B4">
      <w:pPr>
        <w:pStyle w:val="DisplayFormula"/>
        <w:tabs>
          <w:tab w:val="left" w:pos="200"/>
          <w:tab w:val="right" w:pos="4780"/>
        </w:tabs>
        <w:spacing w:line="264" w:lineRule="auto"/>
        <w:jc w:val="both"/>
        <w:rPr>
          <w:sz w:val="22"/>
          <w:szCs w:val="28"/>
          <w:lang w:eastAsia="it-IT"/>
          <w14:ligatures w14:val="standard"/>
        </w:rPr>
      </w:pPr>
      <w:r>
        <w:rPr>
          <w:sz w:val="22"/>
          <w:szCs w:val="28"/>
          <w:lang w:eastAsia="it-IT"/>
          <w14:ligatures w14:val="standard"/>
        </w:rPr>
        <w:t>Matplotlib was used to visualize the K-means clustering information.</w:t>
      </w:r>
    </w:p>
    <w:p w14:paraId="5814881F" w14:textId="2D974C1B" w:rsidR="00E148B4" w:rsidDel="00E148B4" w:rsidRDefault="00E148B4" w:rsidP="00E148B4">
      <w:pPr>
        <w:pStyle w:val="DisplayFormula"/>
        <w:tabs>
          <w:tab w:val="left" w:pos="200"/>
          <w:tab w:val="right" w:pos="4780"/>
        </w:tabs>
        <w:spacing w:line="264" w:lineRule="auto"/>
        <w:jc w:val="both"/>
        <w:rPr>
          <w:del w:id="153" w:author="Katrina Siegfried" w:date="2022-08-10T06:43:00Z"/>
          <w:sz w:val="22"/>
          <w:szCs w:val="28"/>
          <w:lang w:eastAsia="it-IT"/>
          <w14:ligatures w14:val="standard"/>
        </w:rPr>
      </w:pPr>
      <w:r>
        <w:rPr>
          <w:sz w:val="22"/>
          <w:szCs w:val="28"/>
          <w:lang w:eastAsia="it-IT"/>
          <w14:ligatures w14:val="standard"/>
        </w:rPr>
        <w:t>Figure I. K-means Clustering of Temperature and Weather, Plotted Using Latitude and Longitude</w:t>
      </w:r>
    </w:p>
    <w:p w14:paraId="775260E4" w14:textId="09957B93" w:rsidR="00E148B4" w:rsidRDefault="00E148B4">
      <w:pPr>
        <w:pStyle w:val="DisplayFormula"/>
        <w:tabs>
          <w:tab w:val="left" w:pos="200"/>
          <w:tab w:val="right" w:pos="4780"/>
        </w:tabs>
        <w:spacing w:line="264" w:lineRule="auto"/>
        <w:jc w:val="both"/>
        <w:rPr>
          <w:ins w:id="154" w:author="Katrina Siegfried" w:date="2022-08-10T06:40:00Z"/>
          <w:rStyle w:val="Label"/>
          <w:bCs/>
        </w:rPr>
        <w:pPrChange w:id="155" w:author="Katrina Siegfried" w:date="2022-08-10T06:43:00Z">
          <w:pPr>
            <w:pStyle w:val="Head2"/>
            <w:ind w:left="0" w:firstLine="0"/>
          </w:pPr>
        </w:pPrChange>
      </w:pPr>
    </w:p>
    <w:p w14:paraId="2F1BFF66" w14:textId="5AA907DC" w:rsidR="00E148B4" w:rsidRPr="00E148B4" w:rsidRDefault="00E148B4">
      <w:pPr>
        <w:pStyle w:val="DisplayFormula"/>
        <w:tabs>
          <w:tab w:val="left" w:pos="200"/>
          <w:tab w:val="right" w:pos="4780"/>
        </w:tabs>
        <w:spacing w:line="264" w:lineRule="auto"/>
        <w:jc w:val="both"/>
        <w:rPr>
          <w:rPrChange w:id="156" w:author="Katrina Siegfried" w:date="2022-08-10T06:42:00Z">
            <w:rPr>
              <w:rStyle w:val="Label"/>
            </w:rPr>
          </w:rPrChange>
        </w:rPr>
        <w:pPrChange w:id="157" w:author="Katrina Siegfried" w:date="2022-08-10T06:42:00Z">
          <w:pPr>
            <w:pStyle w:val="Head2"/>
          </w:pPr>
        </w:pPrChange>
      </w:pPr>
      <w:r w:rsidRPr="00E148B4">
        <w:rPr>
          <w:rPrChange w:id="158" w:author="Katrina Siegfried" w:date="2022-08-10T06:42:00Z">
            <w:rPr>
              <w:rStyle w:val="Label"/>
              <w:b w:val="0"/>
            </w:rPr>
          </w:rPrChange>
        </w:rPr>
        <w:t>Cluster Means:</w:t>
      </w:r>
    </w:p>
    <w:p w14:paraId="6021A7EC" w14:textId="77777777" w:rsidR="00E148B4" w:rsidRPr="00E148B4" w:rsidRDefault="00E148B4">
      <w:pPr>
        <w:pStyle w:val="DisplayFormula"/>
        <w:tabs>
          <w:tab w:val="left" w:pos="200"/>
          <w:tab w:val="right" w:pos="4780"/>
        </w:tabs>
        <w:spacing w:line="264" w:lineRule="auto"/>
        <w:jc w:val="both"/>
        <w:rPr>
          <w:sz w:val="22"/>
          <w:szCs w:val="28"/>
          <w:lang w:eastAsia="it-IT"/>
          <w14:ligatures w14:val="standard"/>
          <w:rPrChange w:id="159" w:author="Katrina Siegfried" w:date="2022-08-10T06:42:00Z">
            <w:rPr>
              <w:rStyle w:val="Label"/>
              <w:b w:val="0"/>
              <w:sz w:val="18"/>
              <w:szCs w:val="22"/>
              <w:lang w:eastAsia="en-US"/>
              <w14:ligatures w14:val="none"/>
            </w:rPr>
          </w:rPrChange>
        </w:rPr>
        <w:pPrChange w:id="160" w:author="Katrina Siegfried" w:date="2022-08-10T06:42:00Z">
          <w:pPr>
            <w:pStyle w:val="Head2"/>
            <w:ind w:left="0" w:firstLine="0"/>
          </w:pPr>
        </w:pPrChange>
      </w:pPr>
      <w:r w:rsidRPr="00E148B4">
        <w:rPr>
          <w:rPrChange w:id="161" w:author="Katrina Siegfried" w:date="2022-08-10T06:42:00Z">
            <w:rPr>
              <w:rStyle w:val="Label"/>
              <w:b w:val="0"/>
            </w:rPr>
          </w:rPrChange>
        </w:rPr>
        <w:t>Red: Temperature 74.6 F, Weather 1.1</w:t>
      </w:r>
    </w:p>
    <w:p w14:paraId="0633E799" w14:textId="77777777" w:rsidR="00E148B4" w:rsidRPr="00E148B4" w:rsidRDefault="00E148B4">
      <w:pPr>
        <w:pStyle w:val="DisplayFormula"/>
        <w:tabs>
          <w:tab w:val="left" w:pos="200"/>
          <w:tab w:val="right" w:pos="4780"/>
        </w:tabs>
        <w:spacing w:line="264" w:lineRule="auto"/>
        <w:jc w:val="both"/>
        <w:rPr>
          <w:sz w:val="22"/>
          <w:szCs w:val="28"/>
          <w:lang w:eastAsia="it-IT"/>
          <w14:ligatures w14:val="standard"/>
          <w:rPrChange w:id="162" w:author="Katrina Siegfried" w:date="2022-08-10T06:42:00Z">
            <w:rPr>
              <w:rStyle w:val="Label"/>
              <w:b w:val="0"/>
              <w:sz w:val="18"/>
              <w:szCs w:val="22"/>
              <w:lang w:eastAsia="en-US"/>
              <w14:ligatures w14:val="none"/>
            </w:rPr>
          </w:rPrChange>
        </w:rPr>
        <w:pPrChange w:id="163" w:author="Katrina Siegfried" w:date="2022-08-10T06:42:00Z">
          <w:pPr>
            <w:pStyle w:val="Head2"/>
          </w:pPr>
        </w:pPrChange>
      </w:pPr>
      <w:r w:rsidRPr="00E148B4">
        <w:rPr>
          <w:rPrChange w:id="164" w:author="Katrina Siegfried" w:date="2022-08-10T06:42:00Z">
            <w:rPr>
              <w:rStyle w:val="Label"/>
              <w:b w:val="0"/>
            </w:rPr>
          </w:rPrChange>
        </w:rPr>
        <w:t>Green: Temperature 33.2 F, Weather 1.2</w:t>
      </w:r>
    </w:p>
    <w:p w14:paraId="10488A6A" w14:textId="77777777" w:rsidR="00E148B4" w:rsidRPr="00E148B4" w:rsidRDefault="00E148B4">
      <w:pPr>
        <w:pStyle w:val="DisplayFormula"/>
        <w:tabs>
          <w:tab w:val="left" w:pos="200"/>
          <w:tab w:val="right" w:pos="4780"/>
        </w:tabs>
        <w:spacing w:line="264" w:lineRule="auto"/>
        <w:jc w:val="both"/>
        <w:rPr>
          <w:sz w:val="22"/>
          <w:szCs w:val="28"/>
          <w:lang w:eastAsia="it-IT"/>
          <w14:ligatures w14:val="standard"/>
          <w:rPrChange w:id="165" w:author="Katrina Siegfried" w:date="2022-08-10T06:42:00Z">
            <w:rPr>
              <w:rStyle w:val="Label"/>
              <w:b w:val="0"/>
              <w:sz w:val="18"/>
              <w:szCs w:val="22"/>
              <w:lang w:eastAsia="en-US"/>
              <w14:ligatures w14:val="none"/>
            </w:rPr>
          </w:rPrChange>
        </w:rPr>
        <w:pPrChange w:id="166" w:author="Katrina Siegfried" w:date="2022-08-10T06:42:00Z">
          <w:pPr>
            <w:pStyle w:val="Head2"/>
          </w:pPr>
        </w:pPrChange>
      </w:pPr>
      <w:r w:rsidRPr="00E148B4">
        <w:rPr>
          <w:rPrChange w:id="167" w:author="Katrina Siegfried" w:date="2022-08-10T06:42:00Z">
            <w:rPr>
              <w:rStyle w:val="Label"/>
              <w:b w:val="0"/>
            </w:rPr>
          </w:rPrChange>
        </w:rPr>
        <w:t>Blue: Temperature 56.6 F, Weather 2.6</w:t>
      </w:r>
    </w:p>
    <w:p w14:paraId="49F2AFF7" w14:textId="77777777" w:rsidR="00E148B4" w:rsidRPr="00E148B4" w:rsidDel="00E148B4" w:rsidRDefault="00E148B4">
      <w:pPr>
        <w:pStyle w:val="DisplayFormula"/>
        <w:tabs>
          <w:tab w:val="left" w:pos="200"/>
          <w:tab w:val="right" w:pos="4780"/>
        </w:tabs>
        <w:spacing w:line="264" w:lineRule="auto"/>
        <w:jc w:val="both"/>
        <w:rPr>
          <w:del w:id="168" w:author="Katrina Siegfried" w:date="2022-08-10T06:43:00Z"/>
          <w:sz w:val="22"/>
          <w:szCs w:val="28"/>
          <w:lang w:eastAsia="it-IT"/>
          <w14:ligatures w14:val="standard"/>
          <w:rPrChange w:id="169" w:author="Katrina Siegfried" w:date="2022-08-10T06:42:00Z">
            <w:rPr>
              <w:del w:id="170" w:author="Katrina Siegfried" w:date="2022-08-10T06:43:00Z"/>
              <w:rStyle w:val="Label"/>
              <w:b w:val="0"/>
              <w:sz w:val="18"/>
              <w:szCs w:val="22"/>
              <w:lang w:eastAsia="en-US"/>
              <w14:ligatures w14:val="none"/>
            </w:rPr>
          </w:rPrChange>
        </w:rPr>
        <w:pPrChange w:id="171" w:author="Katrina Siegfried" w:date="2022-08-10T06:42:00Z">
          <w:pPr>
            <w:pStyle w:val="Head2"/>
          </w:pPr>
        </w:pPrChange>
      </w:pPr>
      <w:r w:rsidRPr="00E148B4">
        <w:rPr>
          <w:rPrChange w:id="172" w:author="Katrina Siegfried" w:date="2022-08-10T06:42:00Z">
            <w:rPr>
              <w:rStyle w:val="Label"/>
              <w:b w:val="0"/>
            </w:rPr>
          </w:rPrChange>
        </w:rPr>
        <w:t>Yellow: Temperature 22.9 F, Weather 5.8</w:t>
      </w:r>
    </w:p>
    <w:p w14:paraId="7E557E0E" w14:textId="77777777" w:rsidR="00E148B4" w:rsidRPr="00E148B4" w:rsidRDefault="00E148B4">
      <w:pPr>
        <w:pStyle w:val="DisplayFormula"/>
        <w:tabs>
          <w:tab w:val="left" w:pos="200"/>
          <w:tab w:val="right" w:pos="4780"/>
        </w:tabs>
        <w:spacing w:line="264" w:lineRule="auto"/>
        <w:jc w:val="both"/>
        <w:rPr>
          <w:rPrChange w:id="173" w:author="Katrina Siegfried" w:date="2022-08-10T06:41:00Z">
            <w:rPr>
              <w:rStyle w:val="Label"/>
              <w:b w:val="0"/>
              <w:sz w:val="18"/>
              <w:szCs w:val="22"/>
              <w:lang w:eastAsia="en-US"/>
              <w14:ligatures w14:val="none"/>
            </w:rPr>
          </w:rPrChange>
        </w:rPr>
        <w:pPrChange w:id="174" w:author="Katrina Siegfried" w:date="2022-08-10T06:43:00Z">
          <w:pPr>
            <w:pStyle w:val="Head2"/>
            <w:ind w:left="0" w:firstLine="0"/>
          </w:pPr>
        </w:pPrChange>
      </w:pPr>
    </w:p>
    <w:p w14:paraId="30D1CB6F" w14:textId="4BA05B63" w:rsidR="00E148B4" w:rsidRPr="00E148B4" w:rsidRDefault="00E148B4">
      <w:pPr>
        <w:pStyle w:val="DisplayFormula"/>
        <w:tabs>
          <w:tab w:val="left" w:pos="200"/>
          <w:tab w:val="right" w:pos="4780"/>
        </w:tabs>
        <w:spacing w:line="264" w:lineRule="auto"/>
        <w:jc w:val="both"/>
        <w:rPr>
          <w:rPrChange w:id="175" w:author="Katrina Siegfried" w:date="2022-08-10T06:42:00Z">
            <w:rPr>
              <w:rStyle w:val="Label"/>
            </w:rPr>
          </w:rPrChange>
        </w:rPr>
        <w:pPrChange w:id="176" w:author="Katrina Siegfried" w:date="2022-08-10T06:42:00Z">
          <w:pPr>
            <w:pStyle w:val="Head2"/>
          </w:pPr>
        </w:pPrChange>
      </w:pPr>
      <w:r w:rsidRPr="00E148B4">
        <w:rPr>
          <w:rPrChange w:id="177" w:author="Katrina Siegfried" w:date="2022-08-10T06:42:00Z">
            <w:rPr>
              <w:rStyle w:val="Label"/>
              <w:b w:val="0"/>
            </w:rPr>
          </w:rPrChange>
        </w:rPr>
        <w:t>Weather Codes:</w:t>
      </w:r>
    </w:p>
    <w:p w14:paraId="7B762DF9" w14:textId="77777777" w:rsidR="00E148B4" w:rsidRPr="00E148B4" w:rsidRDefault="00E148B4">
      <w:pPr>
        <w:pStyle w:val="DisplayFormula"/>
        <w:tabs>
          <w:tab w:val="left" w:pos="200"/>
          <w:tab w:val="right" w:pos="4780"/>
        </w:tabs>
        <w:spacing w:line="264" w:lineRule="auto"/>
        <w:jc w:val="both"/>
        <w:rPr>
          <w:sz w:val="22"/>
          <w:szCs w:val="28"/>
          <w:lang w:eastAsia="it-IT"/>
          <w14:ligatures w14:val="standard"/>
          <w:rPrChange w:id="178" w:author="Katrina Siegfried" w:date="2022-08-10T06:42:00Z">
            <w:rPr>
              <w:rStyle w:val="Label"/>
              <w:b w:val="0"/>
              <w:sz w:val="18"/>
              <w:szCs w:val="22"/>
              <w:lang w:eastAsia="en-US"/>
              <w14:ligatures w14:val="none"/>
            </w:rPr>
          </w:rPrChange>
        </w:rPr>
        <w:pPrChange w:id="179" w:author="Katrina Siegfried" w:date="2022-08-10T06:42:00Z">
          <w:pPr>
            <w:pStyle w:val="Head2"/>
          </w:pPr>
        </w:pPrChange>
      </w:pPr>
      <w:r w:rsidRPr="00E148B4">
        <w:rPr>
          <w:rPrChange w:id="180" w:author="Katrina Siegfried" w:date="2022-08-10T06:42:00Z">
            <w:rPr>
              <w:rStyle w:val="Label"/>
              <w:b w:val="0"/>
            </w:rPr>
          </w:rPrChange>
        </w:rPr>
        <w:t>1 = Clear</w:t>
      </w:r>
    </w:p>
    <w:p w14:paraId="7FCEA2B0" w14:textId="77777777" w:rsidR="00E148B4" w:rsidRPr="00E148B4" w:rsidRDefault="00E148B4">
      <w:pPr>
        <w:pStyle w:val="DisplayFormula"/>
        <w:tabs>
          <w:tab w:val="left" w:pos="200"/>
          <w:tab w:val="right" w:pos="4780"/>
        </w:tabs>
        <w:spacing w:line="264" w:lineRule="auto"/>
        <w:jc w:val="both"/>
        <w:rPr>
          <w:sz w:val="22"/>
          <w:szCs w:val="28"/>
          <w:lang w:eastAsia="it-IT"/>
          <w14:ligatures w14:val="standard"/>
          <w:rPrChange w:id="181" w:author="Katrina Siegfried" w:date="2022-08-10T06:42:00Z">
            <w:rPr>
              <w:rStyle w:val="Label"/>
              <w:b w:val="0"/>
              <w:sz w:val="18"/>
              <w:szCs w:val="22"/>
              <w:lang w:eastAsia="en-US"/>
              <w14:ligatures w14:val="none"/>
            </w:rPr>
          </w:rPrChange>
        </w:rPr>
        <w:pPrChange w:id="182" w:author="Katrina Siegfried" w:date="2022-08-10T06:42:00Z">
          <w:pPr>
            <w:pStyle w:val="Head2"/>
          </w:pPr>
        </w:pPrChange>
      </w:pPr>
      <w:r w:rsidRPr="00E148B4">
        <w:rPr>
          <w:rPrChange w:id="183" w:author="Katrina Siegfried" w:date="2022-08-10T06:42:00Z">
            <w:rPr>
              <w:rStyle w:val="Label"/>
              <w:b w:val="0"/>
            </w:rPr>
          </w:rPrChange>
        </w:rPr>
        <w:t>2 = Cloudy</w:t>
      </w:r>
    </w:p>
    <w:p w14:paraId="3544363F" w14:textId="77777777" w:rsidR="00E148B4" w:rsidRPr="00E148B4" w:rsidRDefault="00E148B4">
      <w:pPr>
        <w:pStyle w:val="DisplayFormula"/>
        <w:tabs>
          <w:tab w:val="left" w:pos="200"/>
          <w:tab w:val="right" w:pos="4780"/>
        </w:tabs>
        <w:spacing w:line="264" w:lineRule="auto"/>
        <w:jc w:val="both"/>
        <w:rPr>
          <w:sz w:val="22"/>
          <w:szCs w:val="28"/>
          <w:lang w:eastAsia="it-IT"/>
          <w14:ligatures w14:val="standard"/>
          <w:rPrChange w:id="184" w:author="Katrina Siegfried" w:date="2022-08-10T06:42:00Z">
            <w:rPr>
              <w:rStyle w:val="Label"/>
              <w:b w:val="0"/>
              <w:sz w:val="18"/>
              <w:szCs w:val="22"/>
              <w:lang w:eastAsia="en-US"/>
              <w14:ligatures w14:val="none"/>
            </w:rPr>
          </w:rPrChange>
        </w:rPr>
        <w:pPrChange w:id="185" w:author="Katrina Siegfried" w:date="2022-08-10T06:42:00Z">
          <w:pPr>
            <w:pStyle w:val="Head2"/>
          </w:pPr>
        </w:pPrChange>
      </w:pPr>
      <w:r w:rsidRPr="00E148B4">
        <w:rPr>
          <w:rPrChange w:id="186" w:author="Katrina Siegfried" w:date="2022-08-10T06:42:00Z">
            <w:rPr>
              <w:rStyle w:val="Label"/>
              <w:b w:val="0"/>
            </w:rPr>
          </w:rPrChange>
        </w:rPr>
        <w:t>3 = Rain</w:t>
      </w:r>
    </w:p>
    <w:p w14:paraId="14E1CF8E" w14:textId="77777777" w:rsidR="00E148B4" w:rsidRPr="00E148B4" w:rsidRDefault="00E148B4">
      <w:pPr>
        <w:pStyle w:val="DisplayFormula"/>
        <w:tabs>
          <w:tab w:val="left" w:pos="200"/>
          <w:tab w:val="right" w:pos="4780"/>
        </w:tabs>
        <w:spacing w:line="264" w:lineRule="auto"/>
        <w:jc w:val="both"/>
        <w:rPr>
          <w:sz w:val="22"/>
          <w:szCs w:val="28"/>
          <w:lang w:eastAsia="it-IT"/>
          <w14:ligatures w14:val="standard"/>
          <w:rPrChange w:id="187" w:author="Katrina Siegfried" w:date="2022-08-10T06:42:00Z">
            <w:rPr>
              <w:rStyle w:val="Label"/>
              <w:b w:val="0"/>
              <w:sz w:val="18"/>
              <w:szCs w:val="22"/>
              <w:lang w:eastAsia="en-US"/>
              <w14:ligatures w14:val="none"/>
            </w:rPr>
          </w:rPrChange>
        </w:rPr>
        <w:pPrChange w:id="188" w:author="Katrina Siegfried" w:date="2022-08-10T06:42:00Z">
          <w:pPr>
            <w:pStyle w:val="Head2"/>
          </w:pPr>
        </w:pPrChange>
      </w:pPr>
      <w:r w:rsidRPr="00E148B4">
        <w:rPr>
          <w:rPrChange w:id="189" w:author="Katrina Siegfried" w:date="2022-08-10T06:42:00Z">
            <w:rPr>
              <w:rStyle w:val="Label"/>
              <w:b w:val="0"/>
            </w:rPr>
          </w:rPrChange>
        </w:rPr>
        <w:t>4 = Fog</w:t>
      </w:r>
    </w:p>
    <w:p w14:paraId="35E424B2" w14:textId="77777777" w:rsidR="00E148B4" w:rsidRPr="00E148B4" w:rsidRDefault="00E148B4">
      <w:pPr>
        <w:pStyle w:val="DisplayFormula"/>
        <w:tabs>
          <w:tab w:val="left" w:pos="200"/>
          <w:tab w:val="right" w:pos="4780"/>
        </w:tabs>
        <w:spacing w:line="264" w:lineRule="auto"/>
        <w:jc w:val="both"/>
        <w:rPr>
          <w:sz w:val="22"/>
          <w:szCs w:val="28"/>
          <w:lang w:eastAsia="it-IT"/>
          <w14:ligatures w14:val="standard"/>
          <w:rPrChange w:id="190" w:author="Katrina Siegfried" w:date="2022-08-10T06:42:00Z">
            <w:rPr>
              <w:rStyle w:val="Label"/>
              <w:b w:val="0"/>
              <w:sz w:val="18"/>
              <w:szCs w:val="22"/>
              <w:lang w:eastAsia="en-US"/>
              <w14:ligatures w14:val="none"/>
            </w:rPr>
          </w:rPrChange>
        </w:rPr>
        <w:pPrChange w:id="191" w:author="Katrina Siegfried" w:date="2022-08-10T06:42:00Z">
          <w:pPr>
            <w:pStyle w:val="Head2"/>
          </w:pPr>
        </w:pPrChange>
      </w:pPr>
      <w:r w:rsidRPr="00E148B4">
        <w:rPr>
          <w:rPrChange w:id="192" w:author="Katrina Siegfried" w:date="2022-08-10T06:42:00Z">
            <w:rPr>
              <w:rStyle w:val="Label"/>
              <w:b w:val="0"/>
            </w:rPr>
          </w:rPrChange>
        </w:rPr>
        <w:t>5 = Sleet</w:t>
      </w:r>
    </w:p>
    <w:p w14:paraId="41F6B579" w14:textId="4DD6E3B8" w:rsidR="00881AEA" w:rsidRPr="00E148B4" w:rsidRDefault="00E148B4">
      <w:pPr>
        <w:pStyle w:val="DisplayFormula"/>
        <w:tabs>
          <w:tab w:val="left" w:pos="200"/>
          <w:tab w:val="right" w:pos="4780"/>
        </w:tabs>
        <w:spacing w:line="264" w:lineRule="auto"/>
        <w:jc w:val="both"/>
        <w:rPr>
          <w:sz w:val="22"/>
          <w:szCs w:val="28"/>
          <w:lang w:eastAsia="it-IT"/>
          <w14:ligatures w14:val="standard"/>
        </w:rPr>
      </w:pPr>
      <w:r w:rsidRPr="00E148B4">
        <w:rPr>
          <w:sz w:val="22"/>
          <w:szCs w:val="28"/>
          <w:lang w:eastAsia="it-IT"/>
          <w14:ligatures w14:val="standard"/>
          <w:rPrChange w:id="193" w:author="Katrina Siegfried" w:date="2022-08-10T06:42:00Z">
            <w:rPr>
              <w:rStyle w:val="Label"/>
              <w:bCs/>
            </w:rPr>
          </w:rPrChange>
        </w:rPr>
        <w:t>6 = Snow</w:t>
      </w:r>
    </w:p>
    <w:p w14:paraId="3372E851" w14:textId="77777777" w:rsidR="00A7382F" w:rsidRDefault="00DE5799">
      <w:pPr>
        <w:pStyle w:val="ReferenceHead"/>
        <w:rPr>
          <w:b/>
          <w:bCs w:val="0"/>
        </w:rPr>
      </w:pPr>
      <w:r>
        <w:rPr>
          <w:b/>
          <w:bCs w:val="0"/>
          <w:color w:val="auto"/>
        </w:rPr>
        <w:t>REFERENCES</w:t>
      </w:r>
    </w:p>
    <w:p w14:paraId="1BC6893B" w14:textId="0C8F5A7A" w:rsidR="00C465BD" w:rsidRDefault="008B0571" w:rsidP="00F13146">
      <w:pPr>
        <w:pStyle w:val="Bibentry"/>
        <w:rPr>
          <w:ins w:id="194" w:author="Katrina Siegfried" w:date="2022-08-10T07:11:00Z"/>
          <w14:ligatures w14:val="standard"/>
        </w:rPr>
      </w:pPr>
      <w:commentRangeStart w:id="195"/>
      <w:del w:id="196" w:author="Katrina Siegfried" w:date="2022-08-10T08:24:00Z">
        <w:r w:rsidDel="00C241C3">
          <w:rPr>
            <w:noProof/>
          </w:rPr>
          <mc:AlternateContent>
            <mc:Choice Requires="wpg">
              <w:drawing>
                <wp:inline distT="0" distB="0" distL="0" distR="0" wp14:anchorId="470DBE35" wp14:editId="524168CB">
                  <wp:extent cx="6549081" cy="4328394"/>
                  <wp:effectExtent l="0" t="0" r="4445" b="15240"/>
                  <wp:docPr id="3" name="Group 3"/>
                  <wp:cNvGraphicFramePr/>
                  <a:graphic xmlns:a="http://schemas.openxmlformats.org/drawingml/2006/main">
                    <a:graphicData uri="http://schemas.microsoft.com/office/word/2010/wordprocessingGroup">
                      <wpg:wgp>
                        <wpg:cNvGrpSpPr/>
                        <wpg:grpSpPr>
                          <a:xfrm>
                            <a:off x="0" y="0"/>
                            <a:ext cx="6549081" cy="4328394"/>
                            <a:chOff x="0" y="0"/>
                            <a:chExt cx="6167120" cy="4263591"/>
                          </a:xfrm>
                        </wpg:grpSpPr>
                        <pic:pic xmlns:pic="http://schemas.openxmlformats.org/drawingml/2006/picture">
                          <pic:nvPicPr>
                            <pic:cNvPr id="1" name="Image1" descr="Chart, scatter chart&#10;&#10;Description automatically generated"/>
                            <pic:cNvPicPr>
                              <a:picLocks noChangeAspect="1"/>
                            </pic:cNvPicPr>
                          </pic:nvPicPr>
                          <pic:blipFill rotWithShape="1">
                            <a:blip r:embed="rId19" cstate="print">
                              <a:extLst>
                                <a:ext uri="{28A0092B-C50C-407E-A947-70E740481C1C}">
                                  <a14:useLocalDpi xmlns:a14="http://schemas.microsoft.com/office/drawing/2010/main" val="0"/>
                                </a:ext>
                              </a:extLst>
                            </a:blip>
                            <a:srcRect l="10522" t="9690" r="8065" b="7233"/>
                            <a:stretch/>
                          </pic:blipFill>
                          <pic:spPr bwMode="auto">
                            <a:xfrm>
                              <a:off x="0" y="0"/>
                              <a:ext cx="6167120" cy="3773170"/>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56486" y="3678479"/>
                              <a:ext cx="6047749" cy="585112"/>
                            </a:xfrm>
                            <a:prstGeom prst="rect">
                              <a:avLst/>
                            </a:prstGeom>
                            <a:solidFill>
                              <a:schemeClr val="lt1"/>
                            </a:solidFill>
                            <a:ln w="6350">
                              <a:solidFill>
                                <a:prstClr val="black"/>
                              </a:solidFill>
                            </a:ln>
                          </wps:spPr>
                          <wps:txbx>
                            <w:txbxContent>
                              <w:p w14:paraId="0495FEE7" w14:textId="31A8A4B3" w:rsidR="008B0571" w:rsidRPr="008C25A9" w:rsidRDefault="008B0571" w:rsidP="008C25A9">
                                <w:pPr>
                                  <w:pStyle w:val="Caption"/>
                                </w:pPr>
                                <w:r w:rsidRPr="008C25A9">
                                  <w:t xml:space="preserve">Figure </w:t>
                                </w:r>
                                <w:r w:rsidR="00C241C3">
                                  <w:t>2:</w:t>
                                </w:r>
                                <w:r w:rsidRPr="008C25A9">
                                  <w:t xml:space="preserve"> The results of the K-Means clustering for </w:t>
                                </w:r>
                                <w:r w:rsidRPr="008C25A9">
                                  <w:rPr>
                                    <w:rPrChange w:id="197" w:author="Katrina Siegfried" w:date="2022-08-10T07:22:00Z">
                                      <w:rPr>
                                        <w:color w:val="auto"/>
                                      </w:rPr>
                                    </w:rPrChange>
                                  </w:rPr>
                                  <w:t>location-based</w:t>
                                </w:r>
                                <w:r w:rsidRPr="008C25A9">
                                  <w:t xml:space="preserve"> attributes as they relate to weather associated with the incident.</w:t>
                                </w:r>
                                <w:r w:rsidR="008C25A9">
                                  <w:t xml:space="preserve"> As indicated in the results section, incidents associated with snowy weather tended to occur in the northern US, while incidents associated with chilly and rainy conditions primarily occurred in the southern US.</w:t>
                                </w:r>
                              </w:p>
                              <w:p w14:paraId="31841359" w14:textId="77777777" w:rsidR="008B0571" w:rsidRPr="008B0571" w:rsidRDefault="008B057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470DBE35" id="Group 3" o:spid="_x0000_s1026" style="width:515.7pt;height:340.8pt;mso-position-horizontal-relative:char;mso-position-vertical-relative:line" coordsize="61671,42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s1027" type="#_x0000_t75" alt="Chart, scatter chart&#10;&#10;Description automatically generated" style="position:absolute;width:61671;height:37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">
                    <v:imagedata r:id="rId20" o:title="Chart, scatter chart&#10;&#10;Description automatically generated" croptop="6350f" cropbottom="4740f" cropleft="6896f" cropright="5285f"/>
                  </v:shape>
                  <v:shapetype id="_x0000_t202" coordsize="21600,21600" o:spt="202" path="m,l,21600r21600,l21600,xe">
                    <v:stroke joinstyle="miter"/>
                    <v:path gradientshapeok="t" o:connecttype="rect"/>
                  </v:shapetype>
                  <v:shape id="Text Box 2" o:spid="_x0000_s1028" type="#_x0000_t202" style="position:absolute;left:564;top:36784;width:60478;height:5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" fillcolor="white [3201]" strokeweight=".5pt">
                    <v:textbox>
                      <w:txbxContent>
                        <w:p w14:paraId="0495FEE7" w14:textId="31A8A4B3" w:rsidR="008B0571" w:rsidRPr="008C25A9" w:rsidRDefault="008B0571" w:rsidP="008C25A9">
                          <w:pPr>
                            <w:pStyle w:val="Caption"/>
                          </w:pPr>
                          <w:r w:rsidRPr="008C25A9">
                            <w:t xml:space="preserve">Figure </w:t>
                          </w:r>
                          <w:r w:rsidR="00C241C3">
                            <w:t>2:</w:t>
                          </w:r>
                          <w:r w:rsidRPr="008C25A9">
                            <w:t xml:space="preserve"> The results of the K-Means clustering for </w:t>
                          </w:r>
                          <w:r w:rsidRPr="008C25A9">
                            <w:rPr>
                              <w:rPrChange w:id="198" w:author="Katrina Siegfried" w:date="2022-08-10T07:22:00Z">
                                <w:rPr>
                                  <w:color w:val="auto"/>
                                </w:rPr>
                              </w:rPrChange>
                            </w:rPr>
                            <w:t>location-based</w:t>
                          </w:r>
                          <w:r w:rsidRPr="008C25A9">
                            <w:t xml:space="preserve"> attributes as they relate to weather associated with the incident.</w:t>
                          </w:r>
                          <w:r w:rsidR="008C25A9">
                            <w:t xml:space="preserve"> As indicated in the results section, incidents associated with snowy weather tended to occur in the northern US, while incidents associated with chilly and rainy conditions primarily occurred in the southern US.</w:t>
                          </w:r>
                        </w:p>
                        <w:p w14:paraId="31841359" w14:textId="77777777" w:rsidR="008B0571" w:rsidRPr="008B0571" w:rsidRDefault="008B0571"/>
                      </w:txbxContent>
                    </v:textbox>
                  </v:shape>
                  <w10:anchorlock/>
                </v:group>
              </w:pict>
            </mc:Fallback>
          </mc:AlternateContent>
        </w:r>
      </w:del>
      <w:commentRangeEnd w:id="195"/>
      <w:r w:rsidR="0062709D">
        <w:rPr>
          <w:rStyle w:val="CommentReference"/>
          <w:rFonts w:cstheme="minorBidi"/>
        </w:rPr>
        <w:commentReference w:id="195"/>
      </w:r>
    </w:p>
    <w:p w14:paraId="3372E853" w14:textId="3A3B9B6D" w:rsidR="00A7382F" w:rsidRDefault="00DE5799" w:rsidP="00F13146">
      <w:pPr>
        <w:pStyle w:val="Bibentry"/>
      </w:pPr>
      <w:r>
        <w:rPr>
          <w14:ligatures w14:val="standard"/>
        </w:rPr>
        <w:t>[1]</w:t>
      </w:r>
      <w:r>
        <w:rPr>
          <w14:ligatures w14:val="standard"/>
        </w:rPr>
        <w:tab/>
      </w:r>
      <w:r>
        <w:t xml:space="preserve">Zoe Christen Jones. At least 4 dead, dozens injured after Amtrak train derails in Missouri. </w:t>
      </w:r>
      <w:r>
        <w:rPr>
          <w:i/>
          <w:iCs/>
        </w:rPr>
        <w:t>CBS News</w:t>
      </w:r>
      <w:r>
        <w:t xml:space="preserve">, 27 Jun. 2022, </w:t>
      </w:r>
      <w:r w:rsidR="00445669" w:rsidRPr="00445669">
        <w:t>https://www.cbsnews.com/news/amtrak-train-derailment-mendon-missouri/</w:t>
      </w:r>
    </w:p>
    <w:p w14:paraId="3372E854" w14:textId="14EF5B49" w:rsidR="00A7382F" w:rsidRDefault="00DE5799" w:rsidP="00F13146">
      <w:pPr>
        <w:pStyle w:val="Bibentry"/>
      </w:pPr>
      <w:r>
        <w:rPr>
          <w14:ligatures w14:val="standard"/>
        </w:rPr>
        <w:t>[</w:t>
      </w:r>
      <w:r w:rsidR="00A4228C">
        <w:rPr>
          <w14:ligatures w14:val="standard"/>
        </w:rPr>
        <w:t>2</w:t>
      </w:r>
      <w:r>
        <w:rPr>
          <w14:ligatures w14:val="standard"/>
        </w:rPr>
        <w:t>]</w:t>
      </w:r>
      <w:r>
        <w:rPr>
          <w14:ligatures w14:val="standard"/>
        </w:rPr>
        <w:tab/>
      </w:r>
      <w:r>
        <w:t xml:space="preserve">Daniel </w:t>
      </w:r>
      <w:proofErr w:type="spellStart"/>
      <w:r>
        <w:t>Brod</w:t>
      </w:r>
      <w:proofErr w:type="spellEnd"/>
      <w:r>
        <w:t xml:space="preserve"> and David Gillen, Oct. 2020. New Model for Highway-Rail Grade Crossing Accident Prediction and Severity. </w:t>
      </w:r>
      <w:r>
        <w:rPr>
          <w:i/>
          <w:iCs/>
        </w:rPr>
        <w:t>U.S. Department of Transportation</w:t>
      </w:r>
      <w:r>
        <w:t xml:space="preserve">, https://railroads.dot.gov/sites/fra.dot.gov/files/2020-12/APS-A.pdf </w:t>
      </w:r>
    </w:p>
    <w:p w14:paraId="3D8DC641" w14:textId="4616553C" w:rsidR="00A4228C" w:rsidRPr="00A4228C" w:rsidRDefault="00A4228C" w:rsidP="00A4228C">
      <w:pPr>
        <w:spacing w:line="276" w:lineRule="auto"/>
        <w:ind w:left="274" w:hanging="274"/>
        <w:rPr>
          <w:rFonts w:cs="Linux Libertine"/>
          <w:sz w:val="14"/>
          <w14:ligatures w14:val="standard"/>
        </w:rPr>
      </w:pPr>
      <w:r>
        <w:rPr>
          <w:rFonts w:cs="Linux Libertine"/>
          <w:sz w:val="14"/>
          <w14:ligatures w14:val="standard"/>
        </w:rPr>
        <w:t>[3]</w:t>
      </w:r>
      <w:r>
        <w:rPr>
          <w:rFonts w:cs="Linux Libertine"/>
          <w:sz w:val="14"/>
          <w14:ligatures w14:val="standard"/>
        </w:rPr>
        <w:tab/>
      </w:r>
      <w:proofErr w:type="spellStart"/>
      <w:r>
        <w:rPr>
          <w:rFonts w:cs="Linux Libertine"/>
          <w:sz w:val="14"/>
          <w14:ligatures w14:val="standard"/>
        </w:rPr>
        <w:t>Ziang</w:t>
      </w:r>
      <w:proofErr w:type="spellEnd"/>
      <w:r>
        <w:rPr>
          <w:rFonts w:cs="Linux Libertine"/>
          <w:sz w:val="14"/>
          <w14:ligatures w14:val="standard"/>
        </w:rPr>
        <w:t xml:space="preserve"> Liu, M. </w:t>
      </w:r>
      <w:proofErr w:type="spellStart"/>
      <w:r>
        <w:rPr>
          <w:rFonts w:cs="Linux Libertine"/>
          <w:sz w:val="14"/>
          <w14:ligatures w14:val="standard"/>
        </w:rPr>
        <w:t>Rapik</w:t>
      </w:r>
      <w:proofErr w:type="spellEnd"/>
      <w:r>
        <w:rPr>
          <w:rFonts w:cs="Linux Libertine"/>
          <w:sz w:val="14"/>
          <w14:ligatures w14:val="standard"/>
        </w:rPr>
        <w:t xml:space="preserve"> </w:t>
      </w:r>
      <w:proofErr w:type="spellStart"/>
      <w:r>
        <w:rPr>
          <w:rFonts w:cs="Linux Libertine"/>
          <w:sz w:val="14"/>
          <w14:ligatures w14:val="standard"/>
        </w:rPr>
        <w:t>Saat</w:t>
      </w:r>
      <w:proofErr w:type="spellEnd"/>
      <w:r>
        <w:rPr>
          <w:rFonts w:cs="Linux Libertine"/>
          <w:sz w:val="14"/>
          <w14:ligatures w14:val="standard"/>
        </w:rPr>
        <w:t xml:space="preserve">, and Christopher P.L. </w:t>
      </w:r>
      <w:proofErr w:type="spellStart"/>
      <w:r>
        <w:rPr>
          <w:rFonts w:cs="Linux Libertine"/>
          <w:sz w:val="14"/>
          <w14:ligatures w14:val="standard"/>
        </w:rPr>
        <w:t>Barkan</w:t>
      </w:r>
      <w:proofErr w:type="spellEnd"/>
      <w:r>
        <w:rPr>
          <w:rFonts w:cs="Linux Libertine"/>
          <w:sz w:val="14"/>
          <w14:ligatures w14:val="standard"/>
        </w:rPr>
        <w:t xml:space="preserve">. Analysis of Causes of Major Train Derailment and Their Effect on Accident Rates. Transportation Research Record: Journal of the Transportation Research Board, Vol. 2289, No. 1 (2012), 154–163. DOI: //doi.org/10.3141/2289-20. </w:t>
      </w:r>
    </w:p>
    <w:p w14:paraId="61784375" w14:textId="1169841F" w:rsidR="00445669" w:rsidRPr="00445669" w:rsidRDefault="00C241C3" w:rsidP="00445669">
      <w:pPr>
        <w:spacing w:line="276" w:lineRule="auto"/>
        <w:ind w:left="274" w:hanging="274"/>
        <w:rPr>
          <w:rStyle w:val="FirstName"/>
          <w:rFonts w:cs="Linux Libertine"/>
          <w:color w:val="auto"/>
          <w:sz w:val="14"/>
          <w14:ligatures w14:val="standard"/>
        </w:rPr>
      </w:pPr>
      <w:ins w:id="199" w:author="Katrina Siegfried" w:date="2022-08-10T08:24:00Z">
        <w:r>
          <w:rPr>
            <w:noProof/>
          </w:rPr>
          <w:lastRenderedPageBreak/>
          <mc:AlternateContent>
            <mc:Choice Requires="wpg">
              <w:drawing>
                <wp:anchor distT="0" distB="0" distL="114300" distR="114300" simplePos="0" relativeHeight="251658240" behindDoc="0" locked="0" layoutInCell="1" allowOverlap="1" wp14:anchorId="45ED2277" wp14:editId="51D2D65E">
                  <wp:simplePos x="0" y="0"/>
                  <wp:positionH relativeFrom="margin">
                    <wp:align>right</wp:align>
                  </wp:positionH>
                  <wp:positionV relativeFrom="margin">
                    <wp:posOffset>-440690</wp:posOffset>
                  </wp:positionV>
                  <wp:extent cx="6391275" cy="4289425"/>
                  <wp:effectExtent l="0" t="0" r="9525" b="15875"/>
                  <wp:wrapSquare wrapText="bothSides"/>
                  <wp:docPr id="7" name="Group 7"/>
                  <wp:cNvGraphicFramePr/>
                  <a:graphic xmlns:a="http://schemas.openxmlformats.org/drawingml/2006/main">
                    <a:graphicData uri="http://schemas.microsoft.com/office/word/2010/wordprocessingGroup">
                      <wpg:wgp>
                        <wpg:cNvGrpSpPr/>
                        <wpg:grpSpPr>
                          <a:xfrm>
                            <a:off x="0" y="0"/>
                            <a:ext cx="6391275" cy="4289560"/>
                            <a:chOff x="0" y="0"/>
                            <a:chExt cx="6167120" cy="4263591"/>
                          </a:xfrm>
                        </wpg:grpSpPr>
                        <pic:pic xmlns:pic="http://schemas.openxmlformats.org/drawingml/2006/picture">
                          <pic:nvPicPr>
                            <pic:cNvPr id="8" name="Image1" descr="Chart, scatter chart&#10;&#10;Description automatically generated"/>
                            <pic:cNvPicPr>
                              <a:picLocks noChangeAspect="1"/>
                            </pic:cNvPicPr>
                          </pic:nvPicPr>
                          <pic:blipFill rotWithShape="1">
                            <a:blip r:embed="rId19" cstate="print">
                              <a:extLst>
                                <a:ext uri="{28A0092B-C50C-407E-A947-70E740481C1C}">
                                  <a14:useLocalDpi xmlns:a14="http://schemas.microsoft.com/office/drawing/2010/main" val="0"/>
                                </a:ext>
                              </a:extLst>
                            </a:blip>
                            <a:srcRect l="10522" t="9690" r="8065" b="7233"/>
                            <a:stretch/>
                          </pic:blipFill>
                          <pic:spPr bwMode="auto">
                            <a:xfrm>
                              <a:off x="0" y="0"/>
                              <a:ext cx="6167120" cy="3773170"/>
                            </a:xfrm>
                            <a:prstGeom prst="rect">
                              <a:avLst/>
                            </a:prstGeom>
                            <a:ln>
                              <a:noFill/>
                            </a:ln>
                            <a:extLst>
                              <a:ext uri="{53640926-AAD7-44D8-BBD7-CCE9431645EC}">
                                <a14:shadowObscured xmlns:a14="http://schemas.microsoft.com/office/drawing/2010/main"/>
                              </a:ext>
                            </a:extLst>
                          </pic:spPr>
                        </pic:pic>
                        <wps:wsp>
                          <wps:cNvPr id="9" name="Text Box 9"/>
                          <wps:cNvSpPr txBox="1"/>
                          <wps:spPr>
                            <a:xfrm>
                              <a:off x="56486" y="3678479"/>
                              <a:ext cx="6047749" cy="585112"/>
                            </a:xfrm>
                            <a:prstGeom prst="rect">
                              <a:avLst/>
                            </a:prstGeom>
                            <a:solidFill>
                              <a:schemeClr val="lt1"/>
                            </a:solidFill>
                            <a:ln w="6350">
                              <a:solidFill>
                                <a:prstClr val="black"/>
                              </a:solidFill>
                            </a:ln>
                          </wps:spPr>
                          <wps:txbx>
                            <w:txbxContent>
                              <w:p w14:paraId="6102E309" w14:textId="77777777" w:rsidR="00C241C3" w:rsidRPr="008C25A9" w:rsidRDefault="00C241C3" w:rsidP="00C241C3">
                                <w:pPr>
                                  <w:pStyle w:val="Caption"/>
                                </w:pPr>
                                <w:r w:rsidRPr="008C25A9">
                                  <w:t xml:space="preserve">Figure </w:t>
                                </w:r>
                                <w:r>
                                  <w:t>2:</w:t>
                                </w:r>
                                <w:r w:rsidRPr="008C25A9">
                                  <w:t xml:space="preserve"> The results of the K-Means clustering for </w:t>
                                </w:r>
                                <w:r w:rsidRPr="00EB54E0">
                                  <w:t>location-based</w:t>
                                </w:r>
                                <w:r w:rsidRPr="008C25A9">
                                  <w:t xml:space="preserve"> attributes as they relate to weather associated with the incident.</w:t>
                                </w:r>
                                <w:r>
                                  <w:t xml:space="preserve"> As indicated in the results section, incidents associated with snowy weather tended to occur in the northern US, while incidents associated with chilly and rainy conditions primarily occurred in the southern US.</w:t>
                                </w:r>
                              </w:p>
                              <w:p w14:paraId="46CCA7A3" w14:textId="77777777" w:rsidR="00C241C3" w:rsidRPr="008B0571" w:rsidRDefault="00C241C3" w:rsidP="00C241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5ED2277" id="Group 7" o:spid="_x0000_s1029" style="position:absolute;left:0;text-align:left;margin-left:452.05pt;margin-top:-34.7pt;width:503.25pt;height:337.75pt;z-index:251658240;mso-position-horizontal:right;mso-position-horizontal-relative:margin;mso-position-vertical-relative:margin;mso-width-relative:margin;mso-height-relative:margin" coordsize="61671,426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">
                  <v:shape id="Image1" o:spid="_x0000_s1030" type="#_x0000_t75" alt="Chart, scatter chart&#10;&#10;Description automatically generated" style="position:absolute;width:61671;height:377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">
                    <v:imagedata r:id="rId20" o:title="Chart, scatter chart&#10;&#10;Description automatically generated" croptop="6350f" cropbottom="4740f" cropleft="6896f" cropright="5285f"/>
                  </v:shape>
                  <v:shape id="Text Box 9" o:spid="_x0000_s1031" type="#_x0000_t202" style="position:absolute;left:564;top:36784;width:60478;height:5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" fillcolor="white [3201]" strokeweight=".5pt">
                    <v:textbox>
                      <w:txbxContent>
                        <w:p w14:paraId="6102E309" w14:textId="77777777" w:rsidR="00C241C3" w:rsidRPr="008C25A9" w:rsidRDefault="00C241C3" w:rsidP="00C241C3">
                          <w:pPr>
                            <w:pStyle w:val="Caption"/>
                          </w:pPr>
                          <w:r w:rsidRPr="008C25A9">
                            <w:t xml:space="preserve">Figure </w:t>
                          </w:r>
                          <w:r>
                            <w:t>2:</w:t>
                          </w:r>
                          <w:r w:rsidRPr="008C25A9">
                            <w:t xml:space="preserve"> The results of the K-Means clustering for </w:t>
                          </w:r>
                          <w:r w:rsidRPr="00EB54E0">
                            <w:t>location-based</w:t>
                          </w:r>
                          <w:r w:rsidRPr="008C25A9">
                            <w:t xml:space="preserve"> attributes as they relate to weather associated with the incident.</w:t>
                          </w:r>
                          <w:r>
                            <w:t xml:space="preserve"> As indicated in the results section, incidents associated with snowy weather tended to occur in the northern US, while incidents associated with chilly and rainy conditions primarily occurred in the southern US.</w:t>
                          </w:r>
                        </w:p>
                        <w:p w14:paraId="46CCA7A3" w14:textId="77777777" w:rsidR="00C241C3" w:rsidRPr="008B0571" w:rsidRDefault="00C241C3" w:rsidP="00C241C3"/>
                      </w:txbxContent>
                    </v:textbox>
                  </v:shape>
                  <w10:wrap type="square" anchorx="margin" anchory="margin"/>
                </v:group>
              </w:pict>
            </mc:Fallback>
          </mc:AlternateContent>
        </w:r>
      </w:ins>
      <w:r w:rsidR="00445669">
        <w:rPr>
          <w:rFonts w:cs="Linux Libertine"/>
          <w:sz w:val="14"/>
          <w14:ligatures w14:val="standard"/>
        </w:rPr>
        <w:t xml:space="preserve">[4] </w:t>
      </w:r>
      <w:r w:rsidR="00445669">
        <w:rPr>
          <w:rFonts w:cs="Linux Libertine"/>
          <w:sz w:val="14"/>
          <w14:ligatures w14:val="standard"/>
        </w:rPr>
        <w:tab/>
        <w:t xml:space="preserve">Ahmad </w:t>
      </w:r>
      <w:proofErr w:type="spellStart"/>
      <w:r w:rsidR="00445669">
        <w:rPr>
          <w:rFonts w:cs="Linux Libertine"/>
          <w:sz w:val="14"/>
          <w14:ligatures w14:val="standard"/>
        </w:rPr>
        <w:t>Mirabadi</w:t>
      </w:r>
      <w:proofErr w:type="spellEnd"/>
      <w:r w:rsidR="00445669">
        <w:rPr>
          <w:rFonts w:cs="Linux Libertine"/>
          <w:sz w:val="14"/>
          <w14:ligatures w14:val="standard"/>
        </w:rPr>
        <w:t xml:space="preserve"> and Sharifian Shabnam. Application of Association Rules in Iranian Railways (RAI) Accident Data Analysis. Safety Science, Vol. 48, No. 10 (2010), 1427–1435. DOI: https://doi.org/10.1016/j.ssci.2010.06.006.</w:t>
      </w:r>
    </w:p>
    <w:p w14:paraId="3372E855" w14:textId="1E0AD939"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5</w:t>
      </w:r>
      <w:r>
        <w:rPr>
          <w:rFonts w:cs="Linux Libertine"/>
          <w:sz w:val="14"/>
          <w14:ligatures w14:val="standard"/>
        </w:rPr>
        <w:t>]</w:t>
      </w:r>
      <w:r>
        <w:rPr>
          <w:rFonts w:cs="Linux Libertine"/>
          <w:sz w:val="14"/>
          <w14:ligatures w14:val="standard"/>
        </w:rPr>
        <w:tab/>
        <w:t xml:space="preserve">Manju </w:t>
      </w:r>
      <w:proofErr w:type="spellStart"/>
      <w:r>
        <w:rPr>
          <w:rFonts w:cs="Linux Libertine"/>
          <w:sz w:val="14"/>
          <w14:ligatures w14:val="standard"/>
        </w:rPr>
        <w:t>Bala</w:t>
      </w:r>
      <w:proofErr w:type="spellEnd"/>
      <w:r>
        <w:rPr>
          <w:rFonts w:cs="Linux Libertine"/>
          <w:sz w:val="14"/>
          <w14:ligatures w14:val="standard"/>
        </w:rPr>
        <w:t xml:space="preserve"> and Bhasin </w:t>
      </w:r>
      <w:proofErr w:type="spellStart"/>
      <w:r>
        <w:rPr>
          <w:rFonts w:cs="Linux Libertine"/>
          <w:sz w:val="14"/>
          <w14:ligatures w14:val="standard"/>
        </w:rPr>
        <w:t>Anshu</w:t>
      </w:r>
      <w:proofErr w:type="spellEnd"/>
      <w:r>
        <w:rPr>
          <w:rFonts w:cs="Linux Libertine"/>
          <w:sz w:val="14"/>
          <w14:ligatures w14:val="standard"/>
        </w:rPr>
        <w:t>. A Review on Analysis of Railway Traffic Accident with Data Mining Techniques. International Journal of Computer Sciences and Engineering, Vol. 6, No. 6 (June 2018), 1251–1256, DOI: https://doi.org/10.26438.</w:t>
      </w:r>
    </w:p>
    <w:p w14:paraId="3372E856" w14:textId="733E62F0"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6</w:t>
      </w:r>
      <w:r>
        <w:rPr>
          <w:rFonts w:cs="Linux Libertine"/>
          <w:sz w:val="14"/>
          <w14:ligatures w14:val="standard"/>
        </w:rPr>
        <w:t>]</w:t>
      </w:r>
      <w:r>
        <w:rPr>
          <w:rFonts w:cs="Linux Libertine"/>
          <w:sz w:val="14"/>
          <w14:ligatures w14:val="standard"/>
        </w:rPr>
        <w:tab/>
        <w:t xml:space="preserve">Pan Lu, Denver Tolliver, and </w:t>
      </w:r>
      <w:proofErr w:type="spellStart"/>
      <w:r>
        <w:rPr>
          <w:rFonts w:cs="Linux Libertine"/>
          <w:sz w:val="14"/>
          <w14:ligatures w14:val="standard"/>
        </w:rPr>
        <w:t>Zijian</w:t>
      </w:r>
      <w:proofErr w:type="spellEnd"/>
      <w:r>
        <w:rPr>
          <w:rFonts w:cs="Linux Libertine"/>
          <w:sz w:val="14"/>
          <w14:ligatures w14:val="standard"/>
        </w:rPr>
        <w:t xml:space="preserve"> Zheng. 2018. </w:t>
      </w:r>
      <w:r>
        <w:rPr>
          <w:rFonts w:cs="Linux Libertine"/>
          <w:i/>
          <w:iCs/>
          <w:sz w:val="14"/>
          <w14:ligatures w14:val="standard"/>
        </w:rPr>
        <w:t>Highway-Rail Grade Crossing Traffic Hazard Forecasting Model.</w:t>
      </w:r>
      <w:r>
        <w:rPr>
          <w:rFonts w:cs="Linux Libertine"/>
          <w:sz w:val="14"/>
          <w14:ligatures w14:val="standard"/>
        </w:rPr>
        <w:t xml:space="preserve"> Mountain-Plains Consortium Technical Report MPC 18-354. North Dakota State University, Fargo, ND.</w:t>
      </w:r>
    </w:p>
    <w:p w14:paraId="3B66815B" w14:textId="1AE884A7" w:rsidR="00445669" w:rsidRDefault="00445669" w:rsidP="00445669">
      <w:pPr>
        <w:spacing w:line="276" w:lineRule="auto"/>
        <w:ind w:left="274" w:hanging="274"/>
        <w:rPr>
          <w:rFonts w:cs="Linux Libertine"/>
          <w:sz w:val="14"/>
          <w14:ligatures w14:val="standard"/>
        </w:rPr>
      </w:pPr>
      <w:r>
        <w:rPr>
          <w:rFonts w:cs="Linux Libertine"/>
          <w:sz w:val="14"/>
          <w14:ligatures w14:val="standard"/>
        </w:rPr>
        <w:t>[7]</w:t>
      </w:r>
      <w:r>
        <w:rPr>
          <w:rFonts w:cs="Linux Libertine"/>
          <w:sz w:val="14"/>
          <w14:ligatures w14:val="standard"/>
        </w:rPr>
        <w:tab/>
        <w:t xml:space="preserve">Kritika Singh and J </w:t>
      </w:r>
      <w:proofErr w:type="spellStart"/>
      <w:r>
        <w:rPr>
          <w:rFonts w:cs="Linux Libertine"/>
          <w:sz w:val="14"/>
          <w14:ligatures w14:val="standard"/>
        </w:rPr>
        <w:t>Maiti</w:t>
      </w:r>
      <w:proofErr w:type="spellEnd"/>
      <w:r>
        <w:rPr>
          <w:rFonts w:cs="Linux Libertine"/>
          <w:sz w:val="14"/>
          <w14:ligatures w14:val="standard"/>
        </w:rPr>
        <w:t>. A Novel Data Mining Approach for Analysis of Accident Paths and Performance Assessment of Risk Control Systems. Reliability Engineering &amp; System Safety, Vol. 202 (2020), 107041. DOI: https://doi.org/10.1016/j.ress.2020.107041.</w:t>
      </w:r>
    </w:p>
    <w:p w14:paraId="3372E857" w14:textId="24318CE6" w:rsidR="00A7382F" w:rsidRDefault="00DE5799">
      <w:pPr>
        <w:spacing w:line="276" w:lineRule="auto"/>
        <w:ind w:left="274" w:hanging="274"/>
        <w:rPr>
          <w:rFonts w:cs="Linux Libertine"/>
          <w:sz w:val="14"/>
          <w14:ligatures w14:val="standard"/>
        </w:rPr>
      </w:pPr>
      <w:r>
        <w:rPr>
          <w:rFonts w:cs="Linux Libertine"/>
          <w:sz w:val="14"/>
          <w14:ligatures w14:val="standard"/>
        </w:rPr>
        <w:t>[</w:t>
      </w:r>
      <w:r w:rsidR="00445669">
        <w:rPr>
          <w:rFonts w:cs="Linux Libertine"/>
          <w:sz w:val="14"/>
          <w14:ligatures w14:val="standard"/>
        </w:rPr>
        <w:t>8</w:t>
      </w:r>
      <w:r>
        <w:rPr>
          <w:rFonts w:cs="Linux Libertine"/>
          <w:sz w:val="14"/>
          <w14:ligatures w14:val="standard"/>
        </w:rPr>
        <w:t>]</w:t>
      </w:r>
      <w:r>
        <w:rPr>
          <w:rFonts w:cs="Linux Libertine"/>
          <w:sz w:val="14"/>
          <w14:ligatures w14:val="standard"/>
        </w:rPr>
        <w:tab/>
      </w:r>
      <w:proofErr w:type="spellStart"/>
      <w:r>
        <w:rPr>
          <w:rFonts w:cs="Linux Libertine"/>
          <w:sz w:val="14"/>
          <w14:ligatures w14:val="standard"/>
        </w:rPr>
        <w:t>Naghmeh</w:t>
      </w:r>
      <w:proofErr w:type="spellEnd"/>
      <w:r>
        <w:rPr>
          <w:rFonts w:cs="Linux Libertine"/>
          <w:sz w:val="14"/>
          <w14:ligatures w14:val="standard"/>
        </w:rPr>
        <w:t xml:space="preserve"> </w:t>
      </w:r>
      <w:proofErr w:type="spellStart"/>
      <w:r>
        <w:rPr>
          <w:rFonts w:cs="Linux Libertine"/>
          <w:sz w:val="14"/>
          <w14:ligatures w14:val="standard"/>
        </w:rPr>
        <w:t>Khosrowabadi</w:t>
      </w:r>
      <w:proofErr w:type="spellEnd"/>
      <w:r>
        <w:rPr>
          <w:rFonts w:cs="Linux Libertine"/>
          <w:sz w:val="14"/>
          <w14:ligatures w14:val="standard"/>
        </w:rPr>
        <w:t xml:space="preserve"> and </w:t>
      </w:r>
      <w:proofErr w:type="spellStart"/>
      <w:r>
        <w:rPr>
          <w:rFonts w:cs="Linux Libertine"/>
          <w:sz w:val="14"/>
          <w14:ligatures w14:val="standard"/>
        </w:rPr>
        <w:t>Ghousi</w:t>
      </w:r>
      <w:proofErr w:type="spellEnd"/>
      <w:r>
        <w:rPr>
          <w:rFonts w:cs="Linux Libertine"/>
          <w:sz w:val="14"/>
          <w14:ligatures w14:val="standard"/>
        </w:rPr>
        <w:t xml:space="preserve"> </w:t>
      </w:r>
      <w:proofErr w:type="spellStart"/>
      <w:r>
        <w:rPr>
          <w:rFonts w:cs="Linux Libertine"/>
          <w:sz w:val="14"/>
          <w14:ligatures w14:val="standard"/>
        </w:rPr>
        <w:t>Rouzbeh</w:t>
      </w:r>
      <w:proofErr w:type="spellEnd"/>
      <w:r>
        <w:rPr>
          <w:rFonts w:cs="Linux Libertine"/>
          <w:sz w:val="14"/>
          <w14:ligatures w14:val="standard"/>
        </w:rPr>
        <w:t>. Decision Support Approach on Occupational Safety Using Data Mining. International Journal of Industrial Engineering &amp; Production Research, Vol. 30, No. 2 (June 2019), 149–164. DOI: https://doi.org/10.22068.</w:t>
      </w:r>
    </w:p>
    <w:sectPr w:rsidR="00A7382F">
      <w:type w:val="continuous"/>
      <w:pgSz w:w="12240" w:h="15840"/>
      <w:pgMar w:top="1500" w:right="1080" w:bottom="1600" w:left="1080" w:header="0" w:footer="0" w:gutter="0"/>
      <w:cols w:num="2" w:space="480"/>
      <w:formProt w:val="0"/>
      <w:docGrid w:linePitch="600" w:charSpace="4505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Katrina Siegfried" w:date="2022-08-10T06:45:00Z" w:initials="KS">
    <w:p w14:paraId="57FFF6F5" w14:textId="77777777" w:rsidR="00B54A86" w:rsidRDefault="00B54A86" w:rsidP="00881864">
      <w:pPr>
        <w:pStyle w:val="CommentText"/>
        <w:jc w:val="left"/>
      </w:pPr>
      <w:r>
        <w:rPr>
          <w:rStyle w:val="CommentReference"/>
        </w:rPr>
        <w:annotationRef/>
      </w:r>
      <w:r>
        <w:t>Needs to be added, putting a comment here as an additional reminder ☺️</w:t>
      </w:r>
    </w:p>
  </w:comment>
  <w:comment w:id="21" w:author="Katrina Siegfried" w:date="2022-08-10T06:09:00Z" w:initials="KS">
    <w:p w14:paraId="2C234FC3" w14:textId="61BF375A" w:rsidR="00572BC2" w:rsidRDefault="00572BC2" w:rsidP="00566BBB">
      <w:pPr>
        <w:pStyle w:val="CommentText"/>
        <w:jc w:val="left"/>
      </w:pPr>
      <w:r>
        <w:rPr>
          <w:rStyle w:val="CommentReference"/>
        </w:rPr>
        <w:annotationRef/>
      </w:r>
      <w:r>
        <w:t>Is this still true or can this be deleted?</w:t>
      </w:r>
    </w:p>
  </w:comment>
  <w:comment w:id="52" w:author="Katrina Siegfried" w:date="2022-08-10T06:56:00Z" w:initials="KS">
    <w:p w14:paraId="34BC82A8" w14:textId="77777777" w:rsidR="00B050DB" w:rsidRDefault="00B050DB" w:rsidP="00B81F25">
      <w:pPr>
        <w:pStyle w:val="CommentText"/>
        <w:jc w:val="left"/>
      </w:pPr>
      <w:r>
        <w:rPr>
          <w:rStyle w:val="CommentReference"/>
        </w:rPr>
        <w:annotationRef/>
      </w:r>
      <w:r>
        <w:t>Add this here</w:t>
      </w:r>
    </w:p>
  </w:comment>
  <w:comment w:id="120" w:author="Katrina Siegfried" w:date="2022-08-10T07:04:00Z" w:initials="KS">
    <w:p w14:paraId="3341C858" w14:textId="77777777" w:rsidR="008B0571" w:rsidRDefault="008B0571" w:rsidP="005347F0">
      <w:pPr>
        <w:pStyle w:val="CommentText"/>
        <w:jc w:val="left"/>
      </w:pPr>
      <w:r>
        <w:rPr>
          <w:rStyle w:val="CommentReference"/>
        </w:rPr>
        <w:annotationRef/>
      </w:r>
      <w:r>
        <w:t>Add sentences here for location and fpgrowth</w:t>
      </w:r>
    </w:p>
  </w:comment>
  <w:comment w:id="121" w:author="Katrina Siegfried" w:date="2022-08-10T07:09:00Z" w:initials="KS">
    <w:p w14:paraId="64B4739E" w14:textId="77777777" w:rsidR="00C465BD" w:rsidRDefault="00C465BD" w:rsidP="00986433">
      <w:pPr>
        <w:pStyle w:val="CommentText"/>
        <w:jc w:val="left"/>
      </w:pPr>
      <w:r>
        <w:rPr>
          <w:rStyle w:val="CommentReference"/>
        </w:rPr>
        <w:annotationRef/>
      </w:r>
      <w:r>
        <w:t>Add these</w:t>
      </w:r>
    </w:p>
  </w:comment>
  <w:comment w:id="142" w:author="Katrina Siegfried" w:date="2022-08-10T07:35:00Z" w:initials="KS">
    <w:p w14:paraId="56B2704F" w14:textId="77777777" w:rsidR="00EA0CE5" w:rsidRDefault="00EA0CE5" w:rsidP="00E61FA5">
      <w:pPr>
        <w:pStyle w:val="CommentText"/>
        <w:jc w:val="left"/>
      </w:pPr>
      <w:r>
        <w:rPr>
          <w:rStyle w:val="CommentReference"/>
        </w:rPr>
        <w:annotationRef/>
      </w:r>
      <w:r>
        <w:t>Is there anything we want to add here for intersection location?</w:t>
      </w:r>
    </w:p>
  </w:comment>
  <w:comment w:id="195" w:author="Katrina Siegfried" w:date="2022-08-10T07:07:00Z" w:initials="KS">
    <w:p w14:paraId="4E301CD1" w14:textId="02029DAD" w:rsidR="00C465BD" w:rsidRDefault="0062709D" w:rsidP="00A055FF">
      <w:pPr>
        <w:pStyle w:val="CommentText"/>
        <w:jc w:val="left"/>
      </w:pPr>
      <w:r>
        <w:rPr>
          <w:rStyle w:val="CommentReference"/>
        </w:rPr>
        <w:annotationRef/>
      </w:r>
      <w:r w:rsidR="00C465BD">
        <w:t>Move this as needed once final edits are complete. Kai I made this bigger because you  did a really great job and it was hard to see it before, we should show this off!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FFF6F5" w15:done="0"/>
  <w15:commentEx w15:paraId="2C234FC3" w15:done="0"/>
  <w15:commentEx w15:paraId="34BC82A8" w15:done="0"/>
  <w15:commentEx w15:paraId="3341C858" w15:done="0"/>
  <w15:commentEx w15:paraId="64B4739E" w15:done="0"/>
  <w15:commentEx w15:paraId="56B2704F" w15:done="0"/>
  <w15:commentEx w15:paraId="4E301C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9DD274" w16cex:dateUtc="2022-08-10T12:45:00Z"/>
  <w16cex:commentExtensible w16cex:durableId="269DCA2C" w16cex:dateUtc="2022-08-10T12:09:00Z"/>
  <w16cex:commentExtensible w16cex:durableId="269DD531" w16cex:dateUtc="2022-08-10T12:56:00Z"/>
  <w16cex:commentExtensible w16cex:durableId="269DD6F6" w16cex:dateUtc="2022-08-10T13:04:00Z"/>
  <w16cex:commentExtensible w16cex:durableId="269DD844" w16cex:dateUtc="2022-08-10T13:09:00Z"/>
  <w16cex:commentExtensible w16cex:durableId="269DDE2C" w16cex:dateUtc="2022-08-10T13:35:00Z"/>
  <w16cex:commentExtensible w16cex:durableId="269DD7B7" w16cex:dateUtc="2022-08-10T1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FFF6F5" w16cid:durableId="269DD274"/>
  <w16cid:commentId w16cid:paraId="2C234FC3" w16cid:durableId="269DCA2C"/>
  <w16cid:commentId w16cid:paraId="34BC82A8" w16cid:durableId="269DD531"/>
  <w16cid:commentId w16cid:paraId="3341C858" w16cid:durableId="269DD6F6"/>
  <w16cid:commentId w16cid:paraId="64B4739E" w16cid:durableId="269DD844"/>
  <w16cid:commentId w16cid:paraId="56B2704F" w16cid:durableId="269DDE2C"/>
  <w16cid:commentId w16cid:paraId="4E301CD1" w16cid:durableId="269DD7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1F2D8" w14:textId="77777777" w:rsidR="00793950" w:rsidRDefault="00793950">
      <w:pPr>
        <w:spacing w:after="0" w:line="240" w:lineRule="auto"/>
      </w:pPr>
      <w:r>
        <w:separator/>
      </w:r>
    </w:p>
  </w:endnote>
  <w:endnote w:type="continuationSeparator" w:id="0">
    <w:p w14:paraId="61902043" w14:textId="77777777" w:rsidR="00793950" w:rsidRDefault="00793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Cambria"/>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Cambria"/>
    <w:charset w:val="00"/>
    <w:family w:val="auto"/>
    <w:pitch w:val="variable"/>
    <w:sig w:usb0="E0000AFF" w:usb1="5000E5FB" w:usb2="00000020" w:usb3="00000000" w:csb0="000001BF" w:csb1="00000000"/>
  </w:font>
  <w:font w:name="Lucida Console">
    <w:panose1 w:val="020B0609040504020204"/>
    <w:charset w:val="00"/>
    <w:family w:val="modern"/>
    <w:pitch w:val="fixed"/>
    <w:sig w:usb0="8000028F" w:usb1="00001800" w:usb2="00000000" w:usb3="00000000" w:csb0="0000001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E864" w14:textId="77777777" w:rsidR="00A7382F" w:rsidRDefault="00A7382F">
    <w:pPr>
      <w:pStyle w:val="Footer"/>
      <w:rPr>
        <w:rStyle w:val="PageNumber"/>
        <w:rFonts w:ascii="Linux Biolinum" w:hAnsi="Linux Biolinum" w:cs="Linux Biolinum"/>
      </w:rPr>
    </w:pPr>
  </w:p>
  <w:p w14:paraId="3372E865" w14:textId="77777777" w:rsidR="00A7382F" w:rsidRDefault="00A7382F">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2E866" w14:textId="77777777" w:rsidR="00A7382F" w:rsidRDefault="00A7382F">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59154" w14:textId="77777777" w:rsidR="00793950" w:rsidRDefault="00793950">
      <w:pPr>
        <w:spacing w:after="0" w:line="240" w:lineRule="auto"/>
      </w:pPr>
      <w:r>
        <w:separator/>
      </w:r>
    </w:p>
  </w:footnote>
  <w:footnote w:type="continuationSeparator" w:id="0">
    <w:p w14:paraId="41494B7F" w14:textId="77777777" w:rsidR="00793950" w:rsidRDefault="00793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334" w:type="pct"/>
      <w:tblLayout w:type="fixed"/>
      <w:tblLook w:val="0000" w:firstRow="0" w:lastRow="0" w:firstColumn="0" w:lastColumn="0" w:noHBand="0" w:noVBand="0"/>
    </w:tblPr>
    <w:tblGrid>
      <w:gridCol w:w="3360"/>
      <w:gridCol w:w="3361"/>
    </w:tblGrid>
    <w:tr w:rsidR="00AF5CA4" w14:paraId="3EE3650B" w14:textId="77777777" w:rsidTr="00AF5CA4">
      <w:tc>
        <w:tcPr>
          <w:tcW w:w="3360" w:type="dxa"/>
          <w:vAlign w:val="center"/>
        </w:tcPr>
        <w:p w14:paraId="5FD3825A" w14:textId="77777777" w:rsidR="00AF5CA4" w:rsidRDefault="00AF5CA4">
          <w:pPr>
            <w:pStyle w:val="Header"/>
            <w:widowControl w:val="0"/>
            <w:tabs>
              <w:tab w:val="clear" w:pos="4320"/>
              <w:tab w:val="clear" w:pos="8640"/>
            </w:tabs>
            <w:jc w:val="left"/>
            <w:rPr>
              <w:rFonts w:ascii="Linux Biolinum" w:hAnsi="Linux Biolinum" w:cs="Linux Biolinum"/>
            </w:rPr>
          </w:pPr>
        </w:p>
      </w:tc>
      <w:tc>
        <w:tcPr>
          <w:tcW w:w="3361" w:type="dxa"/>
          <w:vAlign w:val="center"/>
        </w:tcPr>
        <w:p w14:paraId="503C9315" w14:textId="77777777" w:rsidR="00AF5CA4" w:rsidRDefault="00AF5CA4">
          <w:pPr>
            <w:pStyle w:val="Header"/>
            <w:widowControl w:val="0"/>
            <w:tabs>
              <w:tab w:val="clear" w:pos="4320"/>
              <w:tab w:val="clear" w:pos="8640"/>
            </w:tabs>
            <w:jc w:val="right"/>
            <w:rPr>
              <w:rFonts w:ascii="Linux Biolinum" w:hAnsi="Linux Biolinum" w:cs="Linux Biolinum"/>
            </w:rPr>
          </w:pPr>
        </w:p>
      </w:tc>
    </w:tr>
  </w:tbl>
  <w:p w14:paraId="3372E863" w14:textId="77777777" w:rsidR="00A7382F" w:rsidRDefault="00A738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D568A"/>
    <w:multiLevelType w:val="multilevel"/>
    <w:tmpl w:val="48FC4036"/>
    <w:lvl w:ilvl="0">
      <w:start w:val="1"/>
      <w:numFmt w:val="bullet"/>
      <w:pStyle w:val="ListParagraph"/>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1C21453B"/>
    <w:multiLevelType w:val="multilevel"/>
    <w:tmpl w:val="46EC25B8"/>
    <w:lvl w:ilvl="0">
      <w:start w:val="1"/>
      <w:numFmt w:val="decimal"/>
      <w:pStyle w:val="ListNumber3"/>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E62528B"/>
    <w:multiLevelType w:val="multilevel"/>
    <w:tmpl w:val="E6C831C0"/>
    <w:lvl w:ilvl="0">
      <w:start w:val="1"/>
      <w:numFmt w:val="bullet"/>
      <w:pStyle w:val="ListBullet2"/>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E8A455A"/>
    <w:multiLevelType w:val="multilevel"/>
    <w:tmpl w:val="84D68D1C"/>
    <w:lvl w:ilvl="0">
      <w:start w:val="1"/>
      <w:numFmt w:val="bullet"/>
      <w:pStyle w:val="ListBullet3"/>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3DB04500"/>
    <w:multiLevelType w:val="multilevel"/>
    <w:tmpl w:val="958A4F98"/>
    <w:lvl w:ilvl="0">
      <w:start w:val="1"/>
      <w:numFmt w:val="decimal"/>
      <w:pStyle w:val="ListNumber2"/>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BFF413A"/>
    <w:multiLevelType w:val="multilevel"/>
    <w:tmpl w:val="26782614"/>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5A3D2BA8"/>
    <w:multiLevelType w:val="multilevel"/>
    <w:tmpl w:val="0B62161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lowerLetter"/>
      <w:pStyle w:val="Heading6"/>
      <w:lvlText w:val="%6)"/>
      <w:lvlJc w:val="left"/>
      <w:pPr>
        <w:tabs>
          <w:tab w:val="num" w:pos="0"/>
        </w:tabs>
        <w:ind w:left="1152" w:hanging="432"/>
      </w:pPr>
    </w:lvl>
    <w:lvl w:ilvl="6">
      <w:start w:val="1"/>
      <w:numFmt w:val="lowerRoman"/>
      <w:pStyle w:val="Heading7"/>
      <w:lvlText w:val="%7)"/>
      <w:lvlJc w:val="right"/>
      <w:pPr>
        <w:tabs>
          <w:tab w:val="num" w:pos="0"/>
        </w:tabs>
        <w:ind w:left="1296" w:hanging="288"/>
      </w:pPr>
    </w:lvl>
    <w:lvl w:ilvl="7">
      <w:start w:val="1"/>
      <w:numFmt w:val="lowerLetter"/>
      <w:pStyle w:val="Heading8"/>
      <w:lvlText w:val="%8."/>
      <w:lvlJc w:val="left"/>
      <w:pPr>
        <w:tabs>
          <w:tab w:val="num" w:pos="0"/>
        </w:tabs>
        <w:ind w:left="1440" w:hanging="432"/>
      </w:pPr>
    </w:lvl>
    <w:lvl w:ilvl="8">
      <w:start w:val="1"/>
      <w:numFmt w:val="lowerRoman"/>
      <w:pStyle w:val="Heading9"/>
      <w:lvlText w:val="%9."/>
      <w:lvlJc w:val="right"/>
      <w:pPr>
        <w:tabs>
          <w:tab w:val="num" w:pos="0"/>
        </w:tabs>
        <w:ind w:left="1584" w:hanging="144"/>
      </w:pPr>
    </w:lvl>
  </w:abstractNum>
  <w:abstractNum w:abstractNumId="7" w15:restartNumberingAfterBreak="0">
    <w:nsid w:val="6AF175A5"/>
    <w:multiLevelType w:val="multilevel"/>
    <w:tmpl w:val="28B27EF4"/>
    <w:lvl w:ilvl="0">
      <w:start w:val="1"/>
      <w:numFmt w:val="decimal"/>
      <w:pStyle w:val="ListNumber5"/>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D8C5C89"/>
    <w:multiLevelType w:val="multilevel"/>
    <w:tmpl w:val="8D9E66D2"/>
    <w:lvl w:ilvl="0">
      <w:start w:val="1"/>
      <w:numFmt w:val="bullet"/>
      <w:pStyle w:val="ListBullet4"/>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744D09CD"/>
    <w:multiLevelType w:val="multilevel"/>
    <w:tmpl w:val="679C67DA"/>
    <w:lvl w:ilvl="0">
      <w:start w:val="1"/>
      <w:numFmt w:val="bullet"/>
      <w:pStyle w:val="ListBullet5"/>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787D34DF"/>
    <w:multiLevelType w:val="multilevel"/>
    <w:tmpl w:val="18D4C672"/>
    <w:lvl w:ilvl="0">
      <w:start w:val="1"/>
      <w:numFmt w:val="decimal"/>
      <w:pStyle w:val="ListNumber4"/>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7AB0134E"/>
    <w:multiLevelType w:val="multilevel"/>
    <w:tmpl w:val="9BFC8A36"/>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F08208A"/>
    <w:multiLevelType w:val="multilevel"/>
    <w:tmpl w:val="2BA0FFA0"/>
    <w:lvl w:ilvl="0">
      <w:start w:val="1"/>
      <w:numFmt w:val="decimal"/>
      <w:pStyle w:val="references"/>
      <w:lvlText w:val="[%1]"/>
      <w:lvlJc w:val="left"/>
      <w:pPr>
        <w:tabs>
          <w:tab w:val="num" w:pos="360"/>
        </w:tabs>
        <w:ind w:left="360" w:hanging="360"/>
      </w:pPr>
      <w:rPr>
        <w:rFonts w:ascii="Times New Roman" w:hAnsi="Times New Roman" w:cs="Times New Roman"/>
        <w:b w:val="0"/>
        <w:bCs w:val="0"/>
        <w:i w:val="0"/>
        <w:iCs w:val="0"/>
        <w:sz w:val="16"/>
        <w:szCs w:val="16"/>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30885768">
    <w:abstractNumId w:val="6"/>
  </w:num>
  <w:num w:numId="2" w16cid:durableId="957685399">
    <w:abstractNumId w:val="5"/>
  </w:num>
  <w:num w:numId="3" w16cid:durableId="1640840621">
    <w:abstractNumId w:val="2"/>
  </w:num>
  <w:num w:numId="4" w16cid:durableId="58359097">
    <w:abstractNumId w:val="3"/>
  </w:num>
  <w:num w:numId="5" w16cid:durableId="1437360092">
    <w:abstractNumId w:val="8"/>
  </w:num>
  <w:num w:numId="6" w16cid:durableId="1966697100">
    <w:abstractNumId w:val="9"/>
  </w:num>
  <w:num w:numId="7" w16cid:durableId="1933664905">
    <w:abstractNumId w:val="11"/>
  </w:num>
  <w:num w:numId="8" w16cid:durableId="1343625305">
    <w:abstractNumId w:val="4"/>
  </w:num>
  <w:num w:numId="9" w16cid:durableId="1441610147">
    <w:abstractNumId w:val="1"/>
  </w:num>
  <w:num w:numId="10" w16cid:durableId="885484321">
    <w:abstractNumId w:val="10"/>
  </w:num>
  <w:num w:numId="11" w16cid:durableId="979112932">
    <w:abstractNumId w:val="7"/>
  </w:num>
  <w:num w:numId="12" w16cid:durableId="1345088504">
    <w:abstractNumId w:val="12"/>
  </w:num>
  <w:num w:numId="13" w16cid:durableId="174452851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rina Siegfried">
    <w15:presenceInfo w15:providerId="Windows Live" w15:userId="f401d27b3f1a11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trackRevisions/>
  <w:defaultTabStop w:val="708"/>
  <w:autoHyphenation/>
  <w:hyphenationZone w:val="283"/>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82F"/>
    <w:rsid w:val="00030458"/>
    <w:rsid w:val="00041D81"/>
    <w:rsid w:val="00043C28"/>
    <w:rsid w:val="00044261"/>
    <w:rsid w:val="00046E76"/>
    <w:rsid w:val="00047F20"/>
    <w:rsid w:val="00056113"/>
    <w:rsid w:val="00072166"/>
    <w:rsid w:val="00072C7C"/>
    <w:rsid w:val="00086575"/>
    <w:rsid w:val="0009300D"/>
    <w:rsid w:val="00093C86"/>
    <w:rsid w:val="000945C4"/>
    <w:rsid w:val="0009627B"/>
    <w:rsid w:val="000B277E"/>
    <w:rsid w:val="000C06A3"/>
    <w:rsid w:val="000D01F0"/>
    <w:rsid w:val="000E02CD"/>
    <w:rsid w:val="000E73E6"/>
    <w:rsid w:val="000F3764"/>
    <w:rsid w:val="001014A0"/>
    <w:rsid w:val="0011246B"/>
    <w:rsid w:val="00124DE3"/>
    <w:rsid w:val="001364A1"/>
    <w:rsid w:val="00143E86"/>
    <w:rsid w:val="00144267"/>
    <w:rsid w:val="00146D26"/>
    <w:rsid w:val="00154E3E"/>
    <w:rsid w:val="00163487"/>
    <w:rsid w:val="00171ACA"/>
    <w:rsid w:val="00172428"/>
    <w:rsid w:val="00172FF3"/>
    <w:rsid w:val="00174313"/>
    <w:rsid w:val="00187C0C"/>
    <w:rsid w:val="00193797"/>
    <w:rsid w:val="001A07EE"/>
    <w:rsid w:val="001B0068"/>
    <w:rsid w:val="001C694A"/>
    <w:rsid w:val="001F1A7E"/>
    <w:rsid w:val="001F574F"/>
    <w:rsid w:val="001F5B44"/>
    <w:rsid w:val="00202A99"/>
    <w:rsid w:val="00212CE5"/>
    <w:rsid w:val="00213932"/>
    <w:rsid w:val="00232496"/>
    <w:rsid w:val="002628B6"/>
    <w:rsid w:val="0026310F"/>
    <w:rsid w:val="002631A9"/>
    <w:rsid w:val="00273DD3"/>
    <w:rsid w:val="002838D3"/>
    <w:rsid w:val="00284AD3"/>
    <w:rsid w:val="00285ACA"/>
    <w:rsid w:val="00297818"/>
    <w:rsid w:val="002B761A"/>
    <w:rsid w:val="002D71FE"/>
    <w:rsid w:val="002E0CC8"/>
    <w:rsid w:val="002E3E47"/>
    <w:rsid w:val="002E7D3B"/>
    <w:rsid w:val="00301498"/>
    <w:rsid w:val="00302733"/>
    <w:rsid w:val="00303E3C"/>
    <w:rsid w:val="00310109"/>
    <w:rsid w:val="003145FB"/>
    <w:rsid w:val="00315D65"/>
    <w:rsid w:val="00317C74"/>
    <w:rsid w:val="0033013B"/>
    <w:rsid w:val="00331791"/>
    <w:rsid w:val="00331D06"/>
    <w:rsid w:val="00335114"/>
    <w:rsid w:val="00351FB4"/>
    <w:rsid w:val="003524F0"/>
    <w:rsid w:val="0035276E"/>
    <w:rsid w:val="003600E6"/>
    <w:rsid w:val="003638A6"/>
    <w:rsid w:val="0039205B"/>
    <w:rsid w:val="00396E0C"/>
    <w:rsid w:val="003A36CF"/>
    <w:rsid w:val="003B1B40"/>
    <w:rsid w:val="003B2073"/>
    <w:rsid w:val="003B4ECC"/>
    <w:rsid w:val="003C728C"/>
    <w:rsid w:val="003D76C6"/>
    <w:rsid w:val="003E1DBC"/>
    <w:rsid w:val="003E21BE"/>
    <w:rsid w:val="003E4F0E"/>
    <w:rsid w:val="003F175F"/>
    <w:rsid w:val="004016A0"/>
    <w:rsid w:val="004060EF"/>
    <w:rsid w:val="00414C7F"/>
    <w:rsid w:val="00417C37"/>
    <w:rsid w:val="0042287A"/>
    <w:rsid w:val="00425043"/>
    <w:rsid w:val="00445669"/>
    <w:rsid w:val="00453A8C"/>
    <w:rsid w:val="0046061C"/>
    <w:rsid w:val="00475180"/>
    <w:rsid w:val="00477D1D"/>
    <w:rsid w:val="004C2042"/>
    <w:rsid w:val="004D2535"/>
    <w:rsid w:val="004E6695"/>
    <w:rsid w:val="004E6E77"/>
    <w:rsid w:val="005073DE"/>
    <w:rsid w:val="00513738"/>
    <w:rsid w:val="0053214C"/>
    <w:rsid w:val="005435D1"/>
    <w:rsid w:val="005476B4"/>
    <w:rsid w:val="00552769"/>
    <w:rsid w:val="00556844"/>
    <w:rsid w:val="00557C02"/>
    <w:rsid w:val="0056678E"/>
    <w:rsid w:val="00572BC2"/>
    <w:rsid w:val="00586C63"/>
    <w:rsid w:val="00587037"/>
    <w:rsid w:val="00591E58"/>
    <w:rsid w:val="005A3DD8"/>
    <w:rsid w:val="005A459B"/>
    <w:rsid w:val="005A72C1"/>
    <w:rsid w:val="005D1409"/>
    <w:rsid w:val="005E0814"/>
    <w:rsid w:val="005E7B6D"/>
    <w:rsid w:val="006174B5"/>
    <w:rsid w:val="0062709D"/>
    <w:rsid w:val="00634C42"/>
    <w:rsid w:val="00645689"/>
    <w:rsid w:val="006458BB"/>
    <w:rsid w:val="00651DCE"/>
    <w:rsid w:val="00665F8F"/>
    <w:rsid w:val="00687FF5"/>
    <w:rsid w:val="00692E2A"/>
    <w:rsid w:val="006A3AE8"/>
    <w:rsid w:val="006A3FE8"/>
    <w:rsid w:val="006B0DBC"/>
    <w:rsid w:val="006B76C2"/>
    <w:rsid w:val="006C158A"/>
    <w:rsid w:val="006D41AF"/>
    <w:rsid w:val="006D4FC4"/>
    <w:rsid w:val="006E00B3"/>
    <w:rsid w:val="006E034C"/>
    <w:rsid w:val="006E1E07"/>
    <w:rsid w:val="00714646"/>
    <w:rsid w:val="0072591D"/>
    <w:rsid w:val="00745ED7"/>
    <w:rsid w:val="007500C5"/>
    <w:rsid w:val="00751A45"/>
    <w:rsid w:val="00752CA5"/>
    <w:rsid w:val="00761749"/>
    <w:rsid w:val="00762B66"/>
    <w:rsid w:val="00772497"/>
    <w:rsid w:val="00790A22"/>
    <w:rsid w:val="00790FBF"/>
    <w:rsid w:val="00793950"/>
    <w:rsid w:val="00793C2B"/>
    <w:rsid w:val="007B4E76"/>
    <w:rsid w:val="007C1E9A"/>
    <w:rsid w:val="007C20F9"/>
    <w:rsid w:val="007D3EC2"/>
    <w:rsid w:val="007E2499"/>
    <w:rsid w:val="007E41EC"/>
    <w:rsid w:val="007E4499"/>
    <w:rsid w:val="007F1BDA"/>
    <w:rsid w:val="007F29DC"/>
    <w:rsid w:val="00801C1F"/>
    <w:rsid w:val="0080465A"/>
    <w:rsid w:val="00810B4A"/>
    <w:rsid w:val="008222E2"/>
    <w:rsid w:val="00832B00"/>
    <w:rsid w:val="0083367B"/>
    <w:rsid w:val="00841F6B"/>
    <w:rsid w:val="00862231"/>
    <w:rsid w:val="00863E6F"/>
    <w:rsid w:val="00881AEA"/>
    <w:rsid w:val="0088763A"/>
    <w:rsid w:val="00892895"/>
    <w:rsid w:val="0089660A"/>
    <w:rsid w:val="008A36A2"/>
    <w:rsid w:val="008A411E"/>
    <w:rsid w:val="008A483A"/>
    <w:rsid w:val="008A5AC8"/>
    <w:rsid w:val="008B0571"/>
    <w:rsid w:val="008B1CDA"/>
    <w:rsid w:val="008C0F8F"/>
    <w:rsid w:val="008C25A9"/>
    <w:rsid w:val="008E7A72"/>
    <w:rsid w:val="009069FB"/>
    <w:rsid w:val="0091181A"/>
    <w:rsid w:val="00913CDC"/>
    <w:rsid w:val="00915A00"/>
    <w:rsid w:val="00917F39"/>
    <w:rsid w:val="009326CE"/>
    <w:rsid w:val="00945820"/>
    <w:rsid w:val="009716E5"/>
    <w:rsid w:val="00997A24"/>
    <w:rsid w:val="00997F78"/>
    <w:rsid w:val="009A58C7"/>
    <w:rsid w:val="009C3BCF"/>
    <w:rsid w:val="009D17D8"/>
    <w:rsid w:val="009D1AC2"/>
    <w:rsid w:val="009D5264"/>
    <w:rsid w:val="009E26B2"/>
    <w:rsid w:val="009F027A"/>
    <w:rsid w:val="009F0625"/>
    <w:rsid w:val="009F4024"/>
    <w:rsid w:val="009F6714"/>
    <w:rsid w:val="009F6AF8"/>
    <w:rsid w:val="00A01CA4"/>
    <w:rsid w:val="00A056EC"/>
    <w:rsid w:val="00A15481"/>
    <w:rsid w:val="00A21BD5"/>
    <w:rsid w:val="00A348F2"/>
    <w:rsid w:val="00A4228C"/>
    <w:rsid w:val="00A444F7"/>
    <w:rsid w:val="00A50DBE"/>
    <w:rsid w:val="00A568B5"/>
    <w:rsid w:val="00A60BE9"/>
    <w:rsid w:val="00A7382F"/>
    <w:rsid w:val="00AB06D7"/>
    <w:rsid w:val="00AB4DBE"/>
    <w:rsid w:val="00AB76A0"/>
    <w:rsid w:val="00AC2154"/>
    <w:rsid w:val="00AC30F7"/>
    <w:rsid w:val="00AC3A53"/>
    <w:rsid w:val="00AD2AC6"/>
    <w:rsid w:val="00AD743B"/>
    <w:rsid w:val="00AE1D55"/>
    <w:rsid w:val="00AE2DF8"/>
    <w:rsid w:val="00AE30C8"/>
    <w:rsid w:val="00AF5C9E"/>
    <w:rsid w:val="00AF5CA4"/>
    <w:rsid w:val="00B03448"/>
    <w:rsid w:val="00B050DB"/>
    <w:rsid w:val="00B06C36"/>
    <w:rsid w:val="00B206EF"/>
    <w:rsid w:val="00B3465D"/>
    <w:rsid w:val="00B35B3C"/>
    <w:rsid w:val="00B36689"/>
    <w:rsid w:val="00B428EA"/>
    <w:rsid w:val="00B474BC"/>
    <w:rsid w:val="00B53EC2"/>
    <w:rsid w:val="00B54A86"/>
    <w:rsid w:val="00B565A5"/>
    <w:rsid w:val="00B627BB"/>
    <w:rsid w:val="00B6413B"/>
    <w:rsid w:val="00B82B2B"/>
    <w:rsid w:val="00B963A5"/>
    <w:rsid w:val="00BA14B7"/>
    <w:rsid w:val="00BA1A0D"/>
    <w:rsid w:val="00BA4A61"/>
    <w:rsid w:val="00BA55BF"/>
    <w:rsid w:val="00BA785C"/>
    <w:rsid w:val="00BB47C8"/>
    <w:rsid w:val="00BB727B"/>
    <w:rsid w:val="00BB77E9"/>
    <w:rsid w:val="00BC0D5B"/>
    <w:rsid w:val="00BD0057"/>
    <w:rsid w:val="00BD115A"/>
    <w:rsid w:val="00BE303F"/>
    <w:rsid w:val="00BE37DF"/>
    <w:rsid w:val="00BF55CE"/>
    <w:rsid w:val="00BF579A"/>
    <w:rsid w:val="00C03AB4"/>
    <w:rsid w:val="00C073BA"/>
    <w:rsid w:val="00C1242B"/>
    <w:rsid w:val="00C241C3"/>
    <w:rsid w:val="00C33D71"/>
    <w:rsid w:val="00C4018E"/>
    <w:rsid w:val="00C41397"/>
    <w:rsid w:val="00C43BA4"/>
    <w:rsid w:val="00C465BD"/>
    <w:rsid w:val="00C54CB8"/>
    <w:rsid w:val="00C8233F"/>
    <w:rsid w:val="00C829A8"/>
    <w:rsid w:val="00C902F7"/>
    <w:rsid w:val="00C91D78"/>
    <w:rsid w:val="00C93040"/>
    <w:rsid w:val="00CA2783"/>
    <w:rsid w:val="00CB7DB4"/>
    <w:rsid w:val="00CC20CD"/>
    <w:rsid w:val="00CE424E"/>
    <w:rsid w:val="00CE6276"/>
    <w:rsid w:val="00CE7D1C"/>
    <w:rsid w:val="00D06969"/>
    <w:rsid w:val="00D1297E"/>
    <w:rsid w:val="00D15A0F"/>
    <w:rsid w:val="00D27D3C"/>
    <w:rsid w:val="00D45570"/>
    <w:rsid w:val="00D5434C"/>
    <w:rsid w:val="00D54503"/>
    <w:rsid w:val="00D63BBC"/>
    <w:rsid w:val="00D77A8A"/>
    <w:rsid w:val="00D955BD"/>
    <w:rsid w:val="00DA616D"/>
    <w:rsid w:val="00DB0E0F"/>
    <w:rsid w:val="00DC15B7"/>
    <w:rsid w:val="00DD3630"/>
    <w:rsid w:val="00DD4382"/>
    <w:rsid w:val="00DD4ABB"/>
    <w:rsid w:val="00DD64A1"/>
    <w:rsid w:val="00DD7F4C"/>
    <w:rsid w:val="00DE5799"/>
    <w:rsid w:val="00DF14A7"/>
    <w:rsid w:val="00DF5AC6"/>
    <w:rsid w:val="00E148B4"/>
    <w:rsid w:val="00E1762C"/>
    <w:rsid w:val="00E21FD0"/>
    <w:rsid w:val="00E233CF"/>
    <w:rsid w:val="00E2356F"/>
    <w:rsid w:val="00E40045"/>
    <w:rsid w:val="00E518ED"/>
    <w:rsid w:val="00E60CDD"/>
    <w:rsid w:val="00E8303F"/>
    <w:rsid w:val="00E85163"/>
    <w:rsid w:val="00E93CD0"/>
    <w:rsid w:val="00E960BD"/>
    <w:rsid w:val="00E97278"/>
    <w:rsid w:val="00EA0CE5"/>
    <w:rsid w:val="00EA0FD1"/>
    <w:rsid w:val="00EA3A73"/>
    <w:rsid w:val="00EA45DB"/>
    <w:rsid w:val="00EB2E74"/>
    <w:rsid w:val="00EB6DD1"/>
    <w:rsid w:val="00EC1E25"/>
    <w:rsid w:val="00EC2519"/>
    <w:rsid w:val="00EC3965"/>
    <w:rsid w:val="00ED187E"/>
    <w:rsid w:val="00ED1A06"/>
    <w:rsid w:val="00ED1F58"/>
    <w:rsid w:val="00ED2E50"/>
    <w:rsid w:val="00EE67AE"/>
    <w:rsid w:val="00EF15C2"/>
    <w:rsid w:val="00EF5B7B"/>
    <w:rsid w:val="00F103EA"/>
    <w:rsid w:val="00F13146"/>
    <w:rsid w:val="00F34938"/>
    <w:rsid w:val="00F37C93"/>
    <w:rsid w:val="00F55571"/>
    <w:rsid w:val="00F6423E"/>
    <w:rsid w:val="00F677CC"/>
    <w:rsid w:val="00F734FB"/>
    <w:rsid w:val="00F74883"/>
    <w:rsid w:val="00F7759F"/>
    <w:rsid w:val="00F86838"/>
    <w:rsid w:val="00F95389"/>
    <w:rsid w:val="00FA3947"/>
    <w:rsid w:val="00FA401B"/>
    <w:rsid w:val="00FB0188"/>
    <w:rsid w:val="00FC2267"/>
    <w:rsid w:val="00FC29B3"/>
    <w:rsid w:val="00FC2C3C"/>
    <w:rsid w:val="00FC75FD"/>
    <w:rsid w:val="00FD2C35"/>
    <w:rsid w:val="00FD7F49"/>
    <w:rsid w:val="00FE258B"/>
    <w:rsid w:val="00FF177B"/>
    <w:rsid w:val="00FF3B3A"/>
    <w:rsid w:val="00FF3EA2"/>
  </w:rsids>
  <m:mathPr>
    <m:mathFont m:val="Cambria Math"/>
    <m:brkBin m:val="before"/>
    <m:brkBinSub m:val="--"/>
    <m:smallFrac m:val="0"/>
    <m:dispDef/>
    <m:lMargin m:val="0"/>
    <m:rMargin m:val="0"/>
    <m:defJc m:val="centerGroup"/>
    <m:wrapIndent m:val="1440"/>
    <m:intLim m:val="subSup"/>
    <m:naryLim m:val="undOvr"/>
  </m:mathPr>
  <w:themeFontLang w:val="it-IT"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2E817"/>
  <w15:docId w15:val="{6901F17E-7647-4F7C-B59E-0C8209F0B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pPr>
        <w:suppressAutoHyphens/>
      </w:pPr>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semiHidden/>
    <w:qFormat/>
    <w:locked/>
    <w:rsid w:val="00586A35"/>
    <w:rPr>
      <w:rFonts w:ascii="Tahoma" w:eastAsiaTheme="minorHAnsi" w:hAnsi="Tahoma" w:cs="Tahoma"/>
      <w:sz w:val="16"/>
      <w:szCs w:val="16"/>
      <w:lang w:val="en-US" w:eastAsia="en-US"/>
    </w:rPr>
  </w:style>
  <w:style w:type="character" w:customStyle="1" w:styleId="HeaderChar">
    <w:name w:val="Header Char"/>
    <w:basedOn w:val="DefaultParagraphFont"/>
    <w:link w:val="Header"/>
    <w:semiHidden/>
    <w:qFormat/>
    <w:locked/>
    <w:rsid w:val="00586A35"/>
    <w:rPr>
      <w:rFonts w:ascii="Linux Libertine" w:eastAsiaTheme="minorHAnsi" w:hAnsi="Linux Libertine" w:cstheme="minorBidi"/>
      <w:sz w:val="18"/>
      <w:szCs w:val="22"/>
      <w:lang w:val="en-US" w:eastAsia="en-US"/>
    </w:rPr>
  </w:style>
  <w:style w:type="character" w:customStyle="1" w:styleId="FooterChar">
    <w:name w:val="Footer Char"/>
    <w:basedOn w:val="DefaultParagraphFont"/>
    <w:link w:val="Footer"/>
    <w:qFormat/>
    <w:locked/>
    <w:rsid w:val="00586A35"/>
    <w:rPr>
      <w:rFonts w:ascii="Linux Libertine" w:eastAsiaTheme="minorHAnsi" w:hAnsi="Linux Libertine" w:cstheme="minorBidi"/>
      <w:sz w:val="18"/>
      <w:szCs w:val="22"/>
      <w:lang w:val="en-US" w:eastAsia="en-US"/>
    </w:rPr>
  </w:style>
  <w:style w:type="character" w:customStyle="1" w:styleId="EndnoteTextChar">
    <w:name w:val="Endnote Text Char"/>
    <w:basedOn w:val="DefaultParagraphFont"/>
    <w:link w:val="EndnoteText"/>
    <w:uiPriority w:val="99"/>
    <w:qFormat/>
    <w:locked/>
    <w:rsid w:val="00586A35"/>
    <w:rPr>
      <w:rFonts w:ascii="Linux Libertine" w:eastAsiaTheme="minorHAnsi" w:hAnsi="Linux Libertine" w:cstheme="minorBidi"/>
      <w:lang w:val="en-US" w:eastAsia="en-US"/>
    </w:rPr>
  </w:style>
  <w:style w:type="character" w:customStyle="1" w:styleId="EndnoteCharacters">
    <w:name w:val="Endnote Characters"/>
    <w:basedOn w:val="DefaultParagraphFont"/>
    <w:uiPriority w:val="99"/>
    <w:unhideWhenUsed/>
    <w:qFormat/>
    <w:rsid w:val="00586A35"/>
    <w:rPr>
      <w:vertAlign w:val="superscript"/>
    </w:rPr>
  </w:style>
  <w:style w:type="character" w:customStyle="1" w:styleId="EndnoteAnchor">
    <w:name w:val="Endnote Anchor"/>
    <w:rPr>
      <w:vertAlign w:val="superscript"/>
    </w:r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character" w:styleId="CommentReference">
    <w:name w:val="annotation reference"/>
    <w:basedOn w:val="DefaultParagraphFont"/>
    <w:qFormat/>
    <w:rsid w:val="00586A35"/>
    <w:rPr>
      <w:sz w:val="16"/>
      <w:szCs w:val="16"/>
    </w:rPr>
  </w:style>
  <w:style w:type="character" w:customStyle="1" w:styleId="CommentTextChar">
    <w:name w:val="Comment Text Char"/>
    <w:basedOn w:val="DefaultParagraphFont"/>
    <w:link w:val="CommentText"/>
    <w:qFormat/>
    <w:rsid w:val="00586A35"/>
    <w:rPr>
      <w:rFonts w:ascii="Linux Libertine" w:eastAsiaTheme="minorHAnsi" w:hAnsi="Linux Libertine" w:cstheme="minorBidi"/>
      <w:szCs w:val="22"/>
      <w:lang w:val="en-US" w:eastAsia="en-US"/>
    </w:rPr>
  </w:style>
  <w:style w:type="character" w:customStyle="1" w:styleId="CommentSubjectChar">
    <w:name w:val="Comment Subject Char"/>
    <w:basedOn w:val="CommentTextChar"/>
    <w:link w:val="CommentSubject"/>
    <w:qFormat/>
    <w:rsid w:val="00586A35"/>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styleId="Strong">
    <w:name w:val="Strong"/>
    <w:basedOn w:val="DefaultParagraphFont"/>
    <w:uiPriority w:val="22"/>
    <w:qFormat/>
    <w:locked/>
    <w:rsid w:val="00586A35"/>
    <w:rPr>
      <w:b/>
      <w:bCs/>
    </w:rPr>
  </w:style>
  <w:style w:type="character" w:customStyle="1" w:styleId="sourcepublicationdate">
    <w:name w:val="sourcepublicationdate"/>
    <w:qFormat/>
  </w:style>
  <w:style w:type="character" w:customStyle="1" w:styleId="hithilite">
    <w:name w:val="hithilite"/>
    <w:basedOn w:val="DefaultParagraphFont"/>
    <w:qFormat/>
  </w:style>
  <w:style w:type="character" w:customStyle="1" w:styleId="Heading1Char">
    <w:name w:val="Heading 1 Char"/>
    <w:basedOn w:val="DefaultParagraphFont"/>
    <w:link w:val="Heading1"/>
    <w:uiPriority w:val="9"/>
    <w:qFormat/>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qFormat/>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qFormat/>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qFormat/>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qFormat/>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qFormat/>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qFormat/>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qFormat/>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qFormat/>
    <w:rsid w:val="00586A35"/>
    <w:rPr>
      <w:rFonts w:ascii="Times New Roman" w:eastAsia="Times New Roman" w:hAnsi="Times New Roman"/>
      <w:i/>
      <w:sz w:val="24"/>
      <w:szCs w:val="22"/>
      <w:lang w:val="en-GB" w:eastAsia="en-US" w:bidi="ar-DZ"/>
    </w:rPr>
  </w:style>
  <w:style w:type="character" w:customStyle="1" w:styleId="DOI">
    <w:name w:val="DOI"/>
    <w:basedOn w:val="DefaultParagraphFont"/>
    <w:uiPriority w:val="1"/>
    <w:qFormat/>
    <w:rsid w:val="00586A35"/>
    <w:rPr>
      <w:color w:val="000000"/>
      <w:shd w:val="clear" w:color="auto" w:fill="auto"/>
    </w:rPr>
  </w:style>
  <w:style w:type="character" w:customStyle="1" w:styleId="FootnoteCharacters">
    <w:name w:val="Footnote Characters"/>
    <w:basedOn w:val="DefaultParagraphFont"/>
    <w:uiPriority w:val="99"/>
    <w:unhideWhenUsed/>
    <w:qFormat/>
    <w:rsid w:val="00586A35"/>
    <w:rPr>
      <w:vertAlign w:val="superscript"/>
    </w:rPr>
  </w:style>
  <w:style w:type="character" w:customStyle="1" w:styleId="FootnoteAnchor">
    <w:name w:val="Footnote Anchor"/>
    <w:rPr>
      <w:vertAlign w:val="superscript"/>
    </w:rPr>
  </w:style>
  <w:style w:type="character" w:customStyle="1" w:styleId="Publisher">
    <w:name w:val="Publisher"/>
    <w:basedOn w:val="DefaultParagraphFont"/>
    <w:uiPriority w:val="1"/>
    <w:qFormat/>
    <w:rsid w:val="00586A35"/>
    <w:rPr>
      <w:color w:val="000000"/>
      <w:shd w:val="clear" w:color="auto" w:fill="auto"/>
    </w:rPr>
  </w:style>
  <w:style w:type="character" w:customStyle="1" w:styleId="QuoteChar">
    <w:name w:val="Quote Char"/>
    <w:basedOn w:val="DefaultParagraphFont"/>
    <w:link w:val="Quote"/>
    <w:uiPriority w:val="29"/>
    <w:qFormat/>
    <w:rPr>
      <w:rFonts w:asciiTheme="minorHAnsi" w:eastAsiaTheme="minorHAnsi" w:hAnsiTheme="minorHAnsi" w:cstheme="minorBidi"/>
      <w:iCs/>
      <w:color w:val="000000" w:themeColor="text1"/>
      <w:sz w:val="22"/>
      <w:szCs w:val="22"/>
      <w:lang w:val="en-US" w:eastAsia="en-US"/>
    </w:rPr>
  </w:style>
  <w:style w:type="character" w:customStyle="1" w:styleId="URL">
    <w:name w:val="URL"/>
    <w:basedOn w:val="DefaultParagraphFont"/>
    <w:uiPriority w:val="1"/>
    <w:qFormat/>
    <w:rsid w:val="00586A35"/>
    <w:rPr>
      <w:color w:val="000000"/>
      <w:shd w:val="clear" w:color="auto" w:fill="auto"/>
    </w:rPr>
  </w:style>
  <w:style w:type="character" w:customStyle="1" w:styleId="Volume0">
    <w:name w:val="Volume"/>
    <w:basedOn w:val="DefaultParagraphFont"/>
    <w:uiPriority w:val="1"/>
    <w:qFormat/>
    <w:rsid w:val="00586A35"/>
    <w:rPr>
      <w:color w:val="000000"/>
      <w:shd w:val="clear" w:color="auto" w:fill="auto"/>
    </w:rPr>
  </w:style>
  <w:style w:type="character" w:customStyle="1" w:styleId="Pages">
    <w:name w:val="Pages"/>
    <w:basedOn w:val="DefaultParagraphFont"/>
    <w:uiPriority w:val="1"/>
    <w:qFormat/>
    <w:rsid w:val="00586A35"/>
    <w:rPr>
      <w:color w:val="000000"/>
      <w:shd w:val="clear" w:color="auto" w:fill="auto"/>
    </w:rPr>
  </w:style>
  <w:style w:type="character" w:customStyle="1" w:styleId="Degree">
    <w:name w:val="Degree"/>
    <w:basedOn w:val="DefaultParagraphFont"/>
    <w:uiPriority w:val="1"/>
    <w:qFormat/>
    <w:rsid w:val="00586A35"/>
    <w:rPr>
      <w:color w:val="000000"/>
      <w:shd w:val="clear" w:color="auto" w:fill="auto"/>
    </w:rPr>
  </w:style>
  <w:style w:type="character" w:customStyle="1" w:styleId="Role">
    <w:name w:val="Role"/>
    <w:basedOn w:val="DefaultParagraphFont"/>
    <w:uiPriority w:val="1"/>
    <w:qFormat/>
    <w:rsid w:val="00586A35"/>
    <w:rPr>
      <w:color w:val="92D050"/>
    </w:rPr>
  </w:style>
  <w:style w:type="character" w:customStyle="1" w:styleId="AbsHeadChar">
    <w:name w:val="AbsHead Char"/>
    <w:basedOn w:val="DefaultParagraphFont"/>
    <w:link w:val="AbsHead"/>
    <w:qFormat/>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character" w:customStyle="1" w:styleId="AckHeadChar">
    <w:name w:val="AckHead Char"/>
    <w:basedOn w:val="DefaultParagraphFont"/>
    <w:link w:val="AckHead"/>
    <w:qFormat/>
    <w:rsid w:val="00586A35"/>
    <w:rPr>
      <w:rFonts w:ascii="Linux Libertine" w:eastAsiaTheme="minorHAnsi" w:hAnsi="Linux Libertine" w:cs="Linux Libertine"/>
      <w:b/>
      <w:sz w:val="22"/>
      <w:szCs w:val="22"/>
      <w:lang w:val="en-US" w:eastAsia="en-US"/>
    </w:rPr>
  </w:style>
  <w:style w:type="character" w:customStyle="1" w:styleId="AppendixChar">
    <w:name w:val="Appendix Char"/>
    <w:basedOn w:val="DefaultParagraphFont"/>
    <w:link w:val="Closing1"/>
    <w:qFormat/>
    <w:rsid w:val="00586A35"/>
    <w:rPr>
      <w:rFonts w:asciiTheme="majorHAnsi" w:eastAsiaTheme="minorHAnsi" w:hAnsiTheme="majorHAnsi" w:cstheme="minorBidi"/>
      <w:color w:val="1F497D" w:themeColor="text2"/>
      <w:sz w:val="28"/>
      <w:szCs w:val="22"/>
      <w:lang w:val="en-US" w:eastAsia="en-US"/>
    </w:rPr>
  </w:style>
  <w:style w:type="character" w:customStyle="1" w:styleId="ArticleTitle">
    <w:name w:val="ArticleTitle"/>
    <w:basedOn w:val="DefaultParagraphFont"/>
    <w:uiPriority w:val="1"/>
    <w:qFormat/>
    <w:rsid w:val="00586A35"/>
    <w:rPr>
      <w:color w:val="000000"/>
      <w:shd w:val="clear" w:color="auto" w:fill="auto"/>
    </w:rPr>
  </w:style>
  <w:style w:type="character" w:customStyle="1" w:styleId="author-comment">
    <w:name w:val="author-comment"/>
    <w:basedOn w:val="DefaultParagraphFont"/>
    <w:uiPriority w:val="1"/>
    <w:qFormat/>
    <w:rsid w:val="00586A35"/>
    <w:rPr>
      <w:color w:val="8064A2" w:themeColor="accent4"/>
    </w:rPr>
  </w:style>
  <w:style w:type="character" w:customStyle="1" w:styleId="AuthorsChar">
    <w:name w:val="Authors Char"/>
    <w:basedOn w:val="DefaultParagraphFont"/>
    <w:link w:val="Authors"/>
    <w:qFormat/>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000000"/>
      <w:shd w:val="clear" w:color="auto" w:fill="auto"/>
    </w:rPr>
  </w:style>
  <w:style w:type="character" w:customStyle="1" w:styleId="City">
    <w:name w:val="City"/>
    <w:basedOn w:val="DefaultParagraphFont"/>
    <w:uiPriority w:val="1"/>
    <w:qFormat/>
    <w:rsid w:val="00586A35"/>
    <w:rPr>
      <w:color w:val="000000"/>
      <w:shd w:val="clear" w:color="auto" w:fill="auto"/>
    </w:rPr>
  </w:style>
  <w:style w:type="character" w:customStyle="1" w:styleId="Collab">
    <w:name w:val="Collab"/>
    <w:basedOn w:val="DefaultParagraphFont"/>
    <w:uiPriority w:val="1"/>
    <w:qFormat/>
    <w:rsid w:val="00586A35"/>
    <w:rPr>
      <w:color w:val="000000"/>
      <w:shd w:val="clear" w:color="auto" w:fill="auto"/>
    </w:rPr>
  </w:style>
  <w:style w:type="character" w:customStyle="1" w:styleId="ConfDate">
    <w:name w:val="ConfDate"/>
    <w:basedOn w:val="DefaultParagraphFont"/>
    <w:uiPriority w:val="1"/>
    <w:qFormat/>
    <w:rsid w:val="00586A35"/>
    <w:rPr>
      <w:rFonts w:ascii="Times New Roman" w:hAnsi="Times New Roman"/>
      <w:color w:val="FF0066"/>
      <w:sz w:val="20"/>
    </w:rPr>
  </w:style>
  <w:style w:type="character" w:customStyle="1" w:styleId="ConfLoc">
    <w:name w:val="ConfLoc"/>
    <w:basedOn w:val="DefaultParagraphFont"/>
    <w:uiPriority w:val="1"/>
    <w:qFormat/>
    <w:rsid w:val="00586A35"/>
    <w:rPr>
      <w:color w:val="003300"/>
      <w:shd w:val="clear" w:color="auto" w:fill="9999FF"/>
    </w:rPr>
  </w:style>
  <w:style w:type="character" w:customStyle="1" w:styleId="ConfName">
    <w:name w:val="ConfName"/>
    <w:basedOn w:val="DefaultParagraphFont"/>
    <w:uiPriority w:val="1"/>
    <w:qFormat/>
    <w:rsid w:val="00586A35"/>
    <w:rPr>
      <w:color w:val="15BDBD"/>
    </w:rPr>
  </w:style>
  <w:style w:type="character" w:customStyle="1" w:styleId="CorrespondenceChar">
    <w:name w:val="Correspondence Char"/>
    <w:basedOn w:val="DefaultParagraphFont"/>
    <w:link w:val="Correspondence"/>
    <w:qFormat/>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000000"/>
      <w:shd w:val="clear" w:color="auto" w:fill="auto"/>
    </w:rPr>
  </w:style>
  <w:style w:type="character" w:customStyle="1" w:styleId="DisplayFormulaChar">
    <w:name w:val="DisplayFormula Char"/>
    <w:basedOn w:val="DefaultParagraphFont"/>
    <w:link w:val="DisplayFormula"/>
    <w:qFormat/>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000000"/>
      <w:shd w:val="clear" w:color="auto" w:fill="auto"/>
    </w:rPr>
  </w:style>
  <w:style w:type="character" w:customStyle="1" w:styleId="Edition">
    <w:name w:val="Edition"/>
    <w:basedOn w:val="DefaultParagraphFont"/>
    <w:uiPriority w:val="1"/>
    <w:qFormat/>
    <w:rsid w:val="00586A35"/>
    <w:rPr>
      <w:color w:val="000000"/>
      <w:shd w:val="clear" w:color="auto" w:fill="auto"/>
    </w:rPr>
  </w:style>
  <w:style w:type="character" w:customStyle="1" w:styleId="EdSurname">
    <w:name w:val="EdSurname"/>
    <w:basedOn w:val="DefaultParagraphFont"/>
    <w:uiPriority w:val="1"/>
    <w:qFormat/>
    <w:rsid w:val="00586A35"/>
    <w:rPr>
      <w:color w:val="000000"/>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character" w:customStyle="1" w:styleId="FigureCaptionChar">
    <w:name w:val="FigureCaption Char"/>
    <w:basedOn w:val="DefaultParagraphFont"/>
    <w:link w:val="FigureCaption"/>
    <w:qFormat/>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000000"/>
      <w:shd w:val="clear" w:color="auto" w:fill="auto"/>
    </w:rPr>
  </w:style>
  <w:style w:type="character" w:customStyle="1" w:styleId="focus">
    <w:name w:val="focus"/>
    <w:basedOn w:val="DefaultParagraphFont"/>
    <w:qForma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character" w:customStyle="1" w:styleId="Issue">
    <w:name w:val="Issue"/>
    <w:basedOn w:val="DefaultParagraphFont"/>
    <w:uiPriority w:val="1"/>
    <w:qFormat/>
    <w:rsid w:val="00586A35"/>
    <w:rPr>
      <w:color w:val="000000"/>
      <w:shd w:val="clear" w:color="auto" w:fill="auto"/>
    </w:rPr>
  </w:style>
  <w:style w:type="character" w:customStyle="1" w:styleId="JournalTitle">
    <w:name w:val="JournalTitle"/>
    <w:basedOn w:val="DefaultParagraphFont"/>
    <w:uiPriority w:val="1"/>
    <w:qFormat/>
    <w:rsid w:val="00586A35"/>
    <w:rPr>
      <w:color w:val="000000"/>
      <w:shd w:val="clear" w:color="auto" w:fill="auto"/>
    </w:r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qFormat/>
    <w:rsid w:val="00586A35"/>
    <w:rPr>
      <w:color w:val="808080"/>
    </w:rPr>
  </w:style>
  <w:style w:type="character" w:customStyle="1" w:styleId="Prefix">
    <w:name w:val="Prefix"/>
    <w:basedOn w:val="DefaultParagraphFont"/>
    <w:uiPriority w:val="1"/>
    <w:qFormat/>
    <w:rsid w:val="00586A35"/>
    <w:rPr>
      <w:color w:val="000000"/>
      <w:shd w:val="clear" w:color="auto" w:fill="auto"/>
    </w:rPr>
  </w:style>
  <w:style w:type="character" w:customStyle="1" w:styleId="ReceivedDate">
    <w:name w:val="ReceivedDate"/>
    <w:basedOn w:val="DefaultParagraphFont"/>
    <w:uiPriority w:val="1"/>
    <w:qFormat/>
    <w:rsid w:val="00586A35"/>
    <w:rPr>
      <w:color w:val="00B050"/>
    </w:rPr>
  </w:style>
  <w:style w:type="character" w:customStyle="1" w:styleId="RefMisc">
    <w:name w:val="RefMisc"/>
    <w:basedOn w:val="DefaultParagraphFont"/>
    <w:uiPriority w:val="1"/>
    <w:qFormat/>
    <w:rsid w:val="00586A35"/>
    <w:rPr>
      <w:color w:val="000000"/>
      <w:shd w:val="clear" w:color="auto" w:fill="auto"/>
    </w:rPr>
  </w:style>
  <w:style w:type="character" w:customStyle="1" w:styleId="RevisedDate">
    <w:name w:val="RevisedDate"/>
    <w:basedOn w:val="DefaultParagraphFont"/>
    <w:uiPriority w:val="1"/>
    <w:qFormat/>
    <w:rsid w:val="00586A35"/>
    <w:rPr>
      <w:color w:val="0070C0"/>
    </w:rPr>
  </w:style>
  <w:style w:type="character" w:customStyle="1" w:styleId="State">
    <w:name w:val="State"/>
    <w:basedOn w:val="DefaultParagraphFont"/>
    <w:uiPriority w:val="1"/>
    <w:qFormat/>
    <w:rsid w:val="00586A35"/>
    <w:rPr>
      <w:color w:val="A70B38"/>
    </w:rPr>
  </w:style>
  <w:style w:type="character" w:customStyle="1" w:styleId="Street">
    <w:name w:val="Street"/>
    <w:basedOn w:val="DefaultParagraphFont"/>
    <w:uiPriority w:val="1"/>
    <w:qFormat/>
    <w:rsid w:val="00586A35"/>
    <w:rPr>
      <w:color w:val="000000"/>
      <w:shd w:val="clear" w:color="auto" w:fill="auto"/>
    </w:rPr>
  </w:style>
  <w:style w:type="character" w:customStyle="1" w:styleId="Suffix">
    <w:name w:val="Suffix"/>
    <w:basedOn w:val="DefaultParagraphFont"/>
    <w:uiPriority w:val="1"/>
    <w:qFormat/>
    <w:rsid w:val="00586A35"/>
    <w:rPr>
      <w:color w:val="000000"/>
      <w:shd w:val="clear" w:color="auto" w:fill="auto"/>
    </w:rPr>
  </w:style>
  <w:style w:type="character" w:customStyle="1" w:styleId="Surname">
    <w:name w:val="Surname"/>
    <w:basedOn w:val="DefaultParagraphFont"/>
    <w:uiPriority w:val="1"/>
    <w:qFormat/>
    <w:rsid w:val="00586A35"/>
    <w:rPr>
      <w:color w:val="000000"/>
      <w:shd w:val="clear" w:color="auto" w:fill="auto"/>
    </w:rPr>
  </w:style>
  <w:style w:type="character" w:customStyle="1" w:styleId="TableCaptionChar">
    <w:name w:val="TableCaption Char"/>
    <w:basedOn w:val="DefaultParagraphFont"/>
    <w:link w:val="TableCaption"/>
    <w:qFormat/>
    <w:rsid w:val="00586A35"/>
    <w:rPr>
      <w:rFonts w:ascii="Linux Libertine" w:eastAsiaTheme="minorHAnsi" w:hAnsi="Linux Libertine" w:cs="Linux Libertine"/>
      <w:b/>
      <w:sz w:val="18"/>
      <w:szCs w:val="22"/>
      <w:lang w:val="en-US" w:eastAsia="en-US"/>
    </w:rPr>
  </w:style>
  <w:style w:type="character" w:customStyle="1" w:styleId="TableFootnoteChar">
    <w:name w:val="TableFootnote Char"/>
    <w:basedOn w:val="DefaultParagraphFont"/>
    <w:link w:val="TableFootnote"/>
    <w:qFormat/>
    <w:rsid w:val="00586A35"/>
    <w:rPr>
      <w:rFonts w:ascii="Linux Libertine" w:eastAsiaTheme="minorHAnsi" w:hAnsi="Linux Libertine" w:cs="Linux Libertine"/>
      <w:sz w:val="14"/>
      <w:szCs w:val="22"/>
      <w:lang w:val="en-US" w:eastAsia="en-US"/>
    </w:r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000000"/>
      <w:shd w:val="clear" w:color="auto" w:fill="auto"/>
    </w:rPr>
  </w:style>
  <w:style w:type="character" w:customStyle="1" w:styleId="DateChar">
    <w:name w:val="Date Char"/>
    <w:basedOn w:val="DefaultParagraphFont"/>
    <w:uiPriority w:val="99"/>
    <w:semiHidden/>
    <w:qFormat/>
    <w:rsid w:val="00586A35"/>
  </w:style>
  <w:style w:type="character" w:customStyle="1" w:styleId="SubtitleChar">
    <w:name w:val="Subtitle Char"/>
    <w:basedOn w:val="DefaultParagraphFont"/>
    <w:uiPriority w:val="11"/>
    <w:qFormat/>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qFormat/>
    <w:rsid w:val="00586A35"/>
    <w:rPr>
      <w:rFonts w:ascii="Linux Libertine" w:eastAsiaTheme="minorHAnsi" w:hAnsi="Linux Libertine" w:cstheme="minorBidi"/>
      <w:sz w:val="18"/>
      <w:szCs w:val="22"/>
      <w:lang w:val="en-US" w:eastAsia="en-US"/>
    </w:rPr>
  </w:style>
  <w:style w:type="character" w:customStyle="1" w:styleId="FigureUnnumChar">
    <w:name w:val="FigureUnnum Char"/>
    <w:basedOn w:val="DefaultParagraphFont"/>
    <w:link w:val="FigureUnnum"/>
    <w:qFormat/>
    <w:rsid w:val="00586A35"/>
    <w:rPr>
      <w:rFonts w:ascii="Linux Libertine" w:eastAsiaTheme="minorHAnsi" w:hAnsi="Linux Libertine" w:cstheme="minorBidi"/>
      <w:sz w:val="18"/>
      <w:szCs w:val="22"/>
      <w:lang w:val="en-US" w:eastAsia="en-US"/>
    </w:rPr>
  </w:style>
  <w:style w:type="character" w:customStyle="1" w:styleId="PresentAddressChar">
    <w:name w:val="PresentAddress Char"/>
    <w:basedOn w:val="DefaultParagraphFont"/>
    <w:link w:val="PresentAddress"/>
    <w:qFormat/>
    <w:rsid w:val="00586A35"/>
    <w:rPr>
      <w:rFonts w:ascii="Linux Libertine" w:eastAsiaTheme="minorHAnsi" w:hAnsi="Linux Libertine" w:cstheme="minorBidi"/>
      <w:sz w:val="18"/>
      <w:szCs w:val="22"/>
      <w:lang w:val="en-US" w:eastAsia="en-US"/>
    </w:rPr>
  </w:style>
  <w:style w:type="character" w:customStyle="1" w:styleId="ParaContinueChar">
    <w:name w:val="ParaContinue Char"/>
    <w:basedOn w:val="DefaultParagraphFont"/>
    <w:link w:val="ParaContinue"/>
    <w:qFormat/>
    <w:rsid w:val="00586A35"/>
    <w:rPr>
      <w:rFonts w:ascii="Linux Libertine" w:eastAsiaTheme="minorHAnsi" w:hAnsi="Linux Libertine" w:cstheme="minorBidi"/>
      <w:sz w:val="18"/>
      <w:szCs w:val="22"/>
      <w:lang w:val="en-US" w:eastAsia="en-US"/>
    </w:rPr>
  </w:style>
  <w:style w:type="character" w:customStyle="1" w:styleId="AuthorBioChar">
    <w:name w:val="AuthorBio Char"/>
    <w:basedOn w:val="DefaultParagraphFont"/>
    <w:link w:val="AuthorBio"/>
    <w:qFormat/>
    <w:rsid w:val="00586A35"/>
    <w:rPr>
      <w:rFonts w:asciiTheme="minorHAnsi" w:eastAsiaTheme="minorHAnsi" w:hAnsiTheme="minorHAnsi" w:cstheme="minorBidi"/>
      <w:sz w:val="22"/>
      <w:szCs w:val="22"/>
      <w:lang w:val="en-US" w:eastAsia="en-US"/>
    </w:rPr>
  </w:style>
  <w:style w:type="character" w:customStyle="1" w:styleId="Proceeding">
    <w:name w:val="Proceeding"/>
    <w:basedOn w:val="DefaultParagraphFont"/>
    <w:uiPriority w:val="1"/>
    <w:qFormat/>
    <w:rsid w:val="00586A35"/>
    <w:rPr>
      <w:color w:val="000000"/>
      <w:shd w:val="clear" w:color="auto" w:fill="auto"/>
    </w:rPr>
  </w:style>
  <w:style w:type="character" w:customStyle="1" w:styleId="Report">
    <w:name w:val="Report"/>
    <w:basedOn w:val="DefaultParagraphFont"/>
    <w:uiPriority w:val="1"/>
    <w:qFormat/>
    <w:rsid w:val="00586A35"/>
    <w:rPr>
      <w:shd w:val="clear" w:color="auto" w:fill="auto"/>
    </w:rPr>
  </w:style>
  <w:style w:type="character" w:customStyle="1" w:styleId="Thesis">
    <w:name w:val="Thesis"/>
    <w:basedOn w:val="DefaultParagraphFont"/>
    <w:uiPriority w:val="1"/>
    <w:qFormat/>
    <w:rsid w:val="00586A35"/>
    <w:rPr>
      <w:color w:val="000000"/>
      <w:shd w:val="clear" w:color="auto" w:fill="auto"/>
    </w:rPr>
  </w:style>
  <w:style w:type="character" w:customStyle="1" w:styleId="Issn">
    <w:name w:val="Issn"/>
    <w:basedOn w:val="DefaultParagraphFont"/>
    <w:uiPriority w:val="1"/>
    <w:qFormat/>
    <w:rsid w:val="00586A35"/>
    <w:rPr>
      <w:shd w:val="clear" w:color="auto" w:fill="auto"/>
    </w:rPr>
  </w:style>
  <w:style w:type="character" w:customStyle="1" w:styleId="Isbn">
    <w:name w:val="Isbn"/>
    <w:basedOn w:val="DefaultParagraphFont"/>
    <w:uiPriority w:val="1"/>
    <w:qFormat/>
    <w:rsid w:val="00586A35"/>
    <w:rPr>
      <w:shd w:val="clear" w:color="auto" w:fill="auto"/>
    </w:rPr>
  </w:style>
  <w:style w:type="character" w:customStyle="1" w:styleId="Coden">
    <w:name w:val="Coden"/>
    <w:basedOn w:val="DefaultParagraphFont"/>
    <w:uiPriority w:val="1"/>
    <w:qFormat/>
    <w:rsid w:val="00586A35"/>
    <w:rPr>
      <w:color w:val="000000"/>
      <w:shd w:val="clear" w:color="auto" w:fill="auto"/>
    </w:rPr>
  </w:style>
  <w:style w:type="character" w:customStyle="1" w:styleId="Patent">
    <w:name w:val="Patent"/>
    <w:basedOn w:val="DefaultParagraphFont"/>
    <w:uiPriority w:val="1"/>
    <w:qFormat/>
    <w:rsid w:val="00586A35"/>
    <w:rPr>
      <w:color w:val="000000"/>
      <w:shd w:val="clear" w:color="auto" w:fill="auto"/>
    </w:rPr>
  </w:style>
  <w:style w:type="character" w:customStyle="1" w:styleId="MiddleName">
    <w:name w:val="MiddleName"/>
    <w:basedOn w:val="DefaultParagraphFont"/>
    <w:uiPriority w:val="1"/>
    <w:qFormat/>
    <w:rsid w:val="00586A35"/>
    <w:rPr>
      <w:color w:val="000000"/>
      <w:shd w:val="clear" w:color="auto" w:fill="auto"/>
    </w:rPr>
  </w:style>
  <w:style w:type="character" w:customStyle="1" w:styleId="Query">
    <w:name w:val="Query"/>
    <w:basedOn w:val="DefaultParagraphFont"/>
    <w:uiPriority w:val="1"/>
    <w:qFormat/>
    <w:rsid w:val="00586A35"/>
    <w:rPr>
      <w:shd w:val="clear" w:color="auto" w:fill="FFFF0F"/>
    </w:rPr>
  </w:style>
  <w:style w:type="character" w:customStyle="1" w:styleId="EdMiddleName">
    <w:name w:val="EdMiddleName"/>
    <w:basedOn w:val="DefaultParagraphFont"/>
    <w:uiPriority w:val="1"/>
    <w:qFormat/>
    <w:rsid w:val="00586A35"/>
    <w:rPr>
      <w:shd w:val="clear" w:color="auto" w:fill="auto"/>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character" w:customStyle="1" w:styleId="SubtitleChar1">
    <w:name w:val="Subtitle Char1"/>
    <w:basedOn w:val="DefaultParagraphFont"/>
    <w:link w:val="Subtitle"/>
    <w:uiPriority w:val="11"/>
    <w:qFormat/>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character" w:customStyle="1" w:styleId="AltName">
    <w:name w:val="AltName"/>
    <w:basedOn w:val="DefaultParagraphFont"/>
    <w:uiPriority w:val="1"/>
    <w:qFormat/>
    <w:rsid w:val="00586A35"/>
    <w:rPr>
      <w:color w:val="403152" w:themeColor="accent4" w:themeShade="80"/>
    </w:rPr>
  </w:style>
  <w:style w:type="character" w:customStyle="1" w:styleId="MTDisplayEquationChar">
    <w:name w:val="MTDisplayEquation Char"/>
    <w:basedOn w:val="DefaultParagraphFont"/>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qFormat/>
    <w:rPr>
      <w:sz w:val="28"/>
      <w:szCs w:val="28"/>
    </w:rPr>
  </w:style>
  <w:style w:type="character" w:customStyle="1" w:styleId="FootnoteTextChar">
    <w:name w:val="Footnote Text Char"/>
    <w:basedOn w:val="DefaultParagraphFont"/>
    <w:link w:val="FootnoteText"/>
    <w:qFormat/>
    <w:rsid w:val="00586A35"/>
    <w:rPr>
      <w:rFonts w:ascii="Linux Libertine" w:eastAsiaTheme="minorHAnsi" w:hAnsi="Linux Libertine" w:cstheme="minorBidi"/>
      <w:sz w:val="14"/>
      <w:szCs w:val="22"/>
      <w:lang w:val="en-US" w:eastAsia="en-US"/>
    </w:rPr>
  </w:style>
  <w:style w:type="character" w:customStyle="1" w:styleId="SIGPLANCode">
    <w:name w:val="SIGPLAN Code"/>
    <w:basedOn w:val="DefaultParagraphFont"/>
    <w:qFormat/>
    <w:rsid w:val="00586A35"/>
    <w:rPr>
      <w:rFonts w:ascii="Lucida Console" w:hAnsi="Lucida Console"/>
      <w:sz w:val="16"/>
    </w:rPr>
  </w:style>
  <w:style w:type="character" w:customStyle="1" w:styleId="SIGPLANComputer">
    <w:name w:val="SIGPLAN Computer"/>
    <w:basedOn w:val="DefaultParagraphFont"/>
    <w:qFormat/>
    <w:rsid w:val="00586A35"/>
    <w:rPr>
      <w:rFonts w:ascii="Trebuchet MS" w:hAnsi="Trebuchet MS"/>
      <w:sz w:val="16"/>
    </w:rPr>
  </w:style>
  <w:style w:type="character" w:customStyle="1" w:styleId="SIGPLANEmphasize">
    <w:name w:val="SIGPLAN Emphasize"/>
    <w:qFormat/>
    <w:rsid w:val="00586A35"/>
    <w:rPr>
      <w:i/>
    </w:rPr>
  </w:style>
  <w:style w:type="character" w:customStyle="1" w:styleId="SIGPLANEnunciationcaption">
    <w:name w:val="SIGPLAN Enunciation caption"/>
    <w:basedOn w:val="DefaultParagraphFont"/>
    <w:qFormat/>
    <w:rsid w:val="00586A35"/>
    <w:rPr>
      <w:smallCaps/>
    </w:rPr>
  </w:style>
  <w:style w:type="character" w:customStyle="1" w:styleId="SIGPLANParagraphheading">
    <w:name w:val="SIGPLAN Paragraph heading"/>
    <w:qFormat/>
    <w:rsid w:val="00586A35"/>
    <w:rPr>
      <w:b/>
      <w:i/>
    </w:rPr>
  </w:style>
  <w:style w:type="character" w:customStyle="1" w:styleId="SIGPLANSubparagraphheading">
    <w:name w:val="SIGPLAN Subparagraph heading"/>
    <w:qFormat/>
    <w:rsid w:val="00586A35"/>
    <w:rPr>
      <w:i/>
    </w:rPr>
  </w:style>
  <w:style w:type="character" w:customStyle="1" w:styleId="BookSeries">
    <w:name w:val="BookSeries"/>
    <w:uiPriority w:val="1"/>
    <w:qFormat/>
    <w:rsid w:val="00586A35"/>
  </w:style>
  <w:style w:type="character" w:customStyle="1" w:styleId="CJK">
    <w:name w:val="CJK"/>
    <w:uiPriority w:val="1"/>
    <w:qFormat/>
    <w:rsid w:val="00586A35"/>
  </w:style>
  <w:style w:type="character" w:customStyle="1" w:styleId="Correct">
    <w:name w:val="Correct"/>
    <w:basedOn w:val="DefaultParagraphFont"/>
    <w:uiPriority w:val="1"/>
    <w:qFormat/>
    <w:rsid w:val="00586A35"/>
    <w:rPr>
      <w:b/>
      <w:color w:val="0070C0"/>
    </w:rPr>
  </w:style>
  <w:style w:type="character" w:customStyle="1" w:styleId="EpreprintDate">
    <w:name w:val="EpreprintDate"/>
    <w:basedOn w:val="DefaultParagraphFont"/>
    <w:uiPriority w:val="1"/>
    <w:qFormat/>
    <w:rsid w:val="00586A35"/>
    <w:rPr>
      <w:shd w:val="clear" w:color="auto" w:fill="B8CCE4"/>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character" w:customStyle="1" w:styleId="FigCount">
    <w:name w:val="FigCount"/>
    <w:basedOn w:val="DefaultParagraphFont"/>
    <w:uiPriority w:val="1"/>
    <w:qFormat/>
    <w:rsid w:val="00586A35"/>
    <w:rPr>
      <w:color w:val="0000FF"/>
    </w:rPr>
  </w:style>
  <w:style w:type="character" w:customStyle="1" w:styleId="Orcid">
    <w:name w:val="Orcid"/>
    <w:basedOn w:val="DefaultParagraphFont"/>
    <w:uiPriority w:val="1"/>
    <w:qFormat/>
    <w:rsid w:val="00586A35"/>
    <w:rPr>
      <w:color w:val="7030A0"/>
    </w:rPr>
  </w:style>
  <w:style w:type="character" w:customStyle="1" w:styleId="RefCount">
    <w:name w:val="RefCount"/>
    <w:basedOn w:val="DefaultParagraphFont"/>
    <w:uiPriority w:val="1"/>
    <w:qFormat/>
    <w:rsid w:val="00586A35"/>
    <w:rPr>
      <w:color w:val="0000FF"/>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character" w:customStyle="1" w:styleId="SalutationChar">
    <w:name w:val="Salutation Char"/>
    <w:basedOn w:val="DefaultParagraphFont"/>
    <w:link w:val="Salutation"/>
    <w:uiPriority w:val="99"/>
    <w:qFormat/>
    <w:rsid w:val="00586A35"/>
    <w:rPr>
      <w:rFonts w:ascii="Linux Libertine" w:eastAsiaTheme="minorHAnsi" w:hAnsi="Linux Libertine" w:cstheme="minorBidi"/>
      <w:sz w:val="18"/>
      <w:szCs w:val="22"/>
      <w:lang w:val="en-US" w:eastAsia="en-US"/>
    </w:rPr>
  </w:style>
  <w:style w:type="character" w:customStyle="1" w:styleId="Subject1">
    <w:name w:val="Subject1"/>
    <w:basedOn w:val="DefaultParagraphFont"/>
    <w:uiPriority w:val="1"/>
    <w:qFormat/>
    <w:rsid w:val="00586A35"/>
    <w:rPr>
      <w:rFonts w:ascii="Times New Roman" w:hAnsi="Times New Roman"/>
      <w:color w:val="002060"/>
      <w:sz w:val="20"/>
    </w:rPr>
  </w:style>
  <w:style w:type="character" w:customStyle="1" w:styleId="Subject2">
    <w:name w:val="Subject2"/>
    <w:basedOn w:val="Subject1"/>
    <w:uiPriority w:val="1"/>
    <w:qFormat/>
    <w:rsid w:val="00586A35"/>
    <w:rPr>
      <w:rFonts w:ascii="Times New Roman" w:hAnsi="Times New Roman"/>
      <w:color w:val="002060"/>
      <w:sz w:val="20"/>
    </w:rPr>
  </w:style>
  <w:style w:type="character" w:customStyle="1" w:styleId="TblCount">
    <w:name w:val="TblCount"/>
    <w:basedOn w:val="DefaultParagraphFont"/>
    <w:uiPriority w:val="1"/>
    <w:qFormat/>
    <w:rsid w:val="00586A35"/>
    <w:rPr>
      <w:color w:val="0000FF"/>
    </w:rPr>
  </w:style>
  <w:style w:type="character" w:styleId="PageNumber">
    <w:name w:val="page number"/>
    <w:basedOn w:val="DefaultParagraphFont"/>
    <w:uiPriority w:val="99"/>
    <w:unhideWhenUsed/>
    <w:qFormat/>
    <w:rsid w:val="00586A35"/>
    <w:rPr>
      <w:rFonts w:ascii="Linux Libertine" w:hAnsi="Linux Libertine"/>
      <w:sz w:val="14"/>
    </w:rPr>
  </w:style>
  <w:style w:type="character" w:styleId="LineNumber">
    <w:name w:val="line number"/>
    <w:basedOn w:val="DefaultParagraphFont"/>
    <w:uiPriority w:val="99"/>
    <w:unhideWhenUsed/>
    <w:qFormat/>
    <w:rsid w:val="00586A35"/>
    <w:rPr>
      <w:sz w:val="16"/>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shd w:val="clear" w:color="auto" w:fill="B6DDE8"/>
    </w:rPr>
  </w:style>
  <w:style w:type="character" w:customStyle="1" w:styleId="term-InText">
    <w:name w:val="term-InText"/>
    <w:uiPriority w:val="1"/>
    <w:qFormat/>
    <w:rsid w:val="00586A35"/>
  </w:style>
  <w:style w:type="character" w:customStyle="1" w:styleId="BodyTextChar">
    <w:name w:val="Body Text Char"/>
    <w:basedOn w:val="DefaultParagraphFont"/>
    <w:link w:val="BodyText"/>
    <w:qFormat/>
    <w:rPr>
      <w:rFonts w:ascii="Linux Libertine" w:eastAsiaTheme="minorHAnsi" w:hAnsi="Linux Libertine" w:cstheme="minorBidi"/>
      <w:sz w:val="18"/>
      <w:szCs w:val="22"/>
      <w:lang w:val="en-US" w:eastAsia="en-US"/>
    </w:rPr>
  </w:style>
  <w:style w:type="character" w:customStyle="1" w:styleId="BodyText2Char">
    <w:name w:val="Body Text 2 Char"/>
    <w:basedOn w:val="DefaultParagraphFont"/>
    <w:link w:val="BodyText2"/>
    <w:qFormat/>
    <w:rPr>
      <w:rFonts w:ascii="Linux Libertine" w:eastAsiaTheme="minorHAnsi" w:hAnsi="Linux Libertine" w:cstheme="minorBidi"/>
      <w:sz w:val="18"/>
      <w:szCs w:val="22"/>
      <w:lang w:val="en-US" w:eastAsia="en-US"/>
    </w:rPr>
  </w:style>
  <w:style w:type="character" w:customStyle="1" w:styleId="BodyText3Char">
    <w:name w:val="Body Text 3 Char"/>
    <w:basedOn w:val="DefaultParagraphFont"/>
    <w:link w:val="BodyText3"/>
    <w:qFormat/>
    <w:rPr>
      <w:rFonts w:ascii="Linux Libertine" w:eastAsiaTheme="minorHAnsi" w:hAnsi="Linux Libertine" w:cstheme="minorBidi"/>
      <w:sz w:val="16"/>
      <w:szCs w:val="16"/>
      <w:lang w:val="en-US" w:eastAsia="en-US"/>
    </w:rPr>
  </w:style>
  <w:style w:type="character" w:customStyle="1" w:styleId="BodyTextFirstIndentChar">
    <w:name w:val="Body Text First Indent Char"/>
    <w:basedOn w:val="BodyTextChar"/>
    <w:qFormat/>
    <w:rPr>
      <w:rFonts w:ascii="Linux Libertine" w:eastAsiaTheme="minorHAnsi" w:hAnsi="Linux Libertine" w:cstheme="minorBidi"/>
      <w:sz w:val="18"/>
      <w:szCs w:val="22"/>
      <w:lang w:val="en-US" w:eastAsia="en-US"/>
    </w:rPr>
  </w:style>
  <w:style w:type="character" w:customStyle="1" w:styleId="BodyTextIndentChar">
    <w:name w:val="Body Text Indent Char"/>
    <w:basedOn w:val="DefaultParagraphFont"/>
    <w:link w:val="BodyTextIndent"/>
    <w:qFormat/>
    <w:rPr>
      <w:rFonts w:ascii="Linux Libertine" w:eastAsiaTheme="minorHAnsi" w:hAnsi="Linux Libertine" w:cstheme="minorBidi"/>
      <w:sz w:val="18"/>
      <w:szCs w:val="22"/>
      <w:lang w:val="en-US" w:eastAsia="en-US"/>
    </w:rPr>
  </w:style>
  <w:style w:type="character" w:customStyle="1" w:styleId="BodyTextFirstIndent2Char">
    <w:name w:val="Body Text First Indent 2 Char"/>
    <w:basedOn w:val="BodyTextIndentChar"/>
    <w:link w:val="BodyTextFirstIndent2"/>
    <w:qFormat/>
    <w:rPr>
      <w:rFonts w:ascii="Linux Libertine" w:eastAsiaTheme="minorHAnsi" w:hAnsi="Linux Libertine" w:cstheme="minorBidi"/>
      <w:sz w:val="18"/>
      <w:szCs w:val="22"/>
      <w:lang w:val="en-US" w:eastAsia="en-US"/>
    </w:rPr>
  </w:style>
  <w:style w:type="character" w:customStyle="1" w:styleId="BodyTextIndent2Char">
    <w:name w:val="Body Text Indent 2 Char"/>
    <w:basedOn w:val="DefaultParagraphFont"/>
    <w:link w:val="BodyTextIndent2"/>
    <w:qFormat/>
    <w:rPr>
      <w:rFonts w:ascii="Linux Libertine" w:eastAsiaTheme="minorHAnsi" w:hAnsi="Linux Libertine" w:cstheme="minorBidi"/>
      <w:sz w:val="18"/>
      <w:szCs w:val="22"/>
      <w:lang w:val="en-US" w:eastAsia="en-US"/>
    </w:rPr>
  </w:style>
  <w:style w:type="character" w:customStyle="1" w:styleId="BodyTextIndent3Char">
    <w:name w:val="Body Text Indent 3 Char"/>
    <w:basedOn w:val="DefaultParagraphFont"/>
    <w:link w:val="BodyTextIndent3"/>
    <w:qFormat/>
    <w:rPr>
      <w:rFonts w:ascii="Linux Libertine" w:eastAsiaTheme="minorHAnsi" w:hAnsi="Linux Libertine" w:cstheme="minorBidi"/>
      <w:sz w:val="16"/>
      <w:szCs w:val="16"/>
      <w:lang w:val="en-US" w:eastAsia="en-US"/>
    </w:rPr>
  </w:style>
  <w:style w:type="character" w:customStyle="1" w:styleId="ClosingChar">
    <w:name w:val="Closing Char"/>
    <w:basedOn w:val="DefaultParagraphFont"/>
    <w:link w:val="Closing"/>
    <w:qFormat/>
    <w:rPr>
      <w:rFonts w:ascii="Linux Libertine" w:eastAsiaTheme="minorHAnsi" w:hAnsi="Linux Libertine" w:cstheme="minorBidi"/>
      <w:sz w:val="18"/>
      <w:szCs w:val="22"/>
      <w:lang w:val="en-US" w:eastAsia="en-US"/>
    </w:rPr>
  </w:style>
  <w:style w:type="character" w:customStyle="1" w:styleId="DateChar1">
    <w:name w:val="Date Char1"/>
    <w:basedOn w:val="DefaultParagraphFont"/>
    <w:link w:val="Date"/>
    <w:qFormat/>
    <w:rPr>
      <w:rFonts w:ascii="Linux Libertine" w:eastAsiaTheme="minorHAnsi" w:hAnsi="Linux Libertine" w:cstheme="minorBidi"/>
      <w:sz w:val="18"/>
      <w:szCs w:val="22"/>
      <w:lang w:val="en-US" w:eastAsia="en-US"/>
    </w:rPr>
  </w:style>
  <w:style w:type="character" w:customStyle="1" w:styleId="DocumentMapChar">
    <w:name w:val="Document Map Char"/>
    <w:basedOn w:val="DefaultParagraphFont"/>
    <w:link w:val="DocumentMap"/>
    <w:qFormat/>
    <w:rPr>
      <w:rFonts w:ascii="Tahoma" w:eastAsiaTheme="minorHAnsi" w:hAnsi="Tahoma" w:cs="Tahoma"/>
      <w:sz w:val="16"/>
      <w:szCs w:val="16"/>
      <w:lang w:val="en-US" w:eastAsia="en-US"/>
    </w:rPr>
  </w:style>
  <w:style w:type="character" w:customStyle="1" w:styleId="E-mailSignatureChar">
    <w:name w:val="E-mail Signature Char"/>
    <w:basedOn w:val="DefaultParagraphFont"/>
    <w:qFormat/>
    <w:rPr>
      <w:rFonts w:ascii="Linux Libertine" w:eastAsiaTheme="minorHAnsi" w:hAnsi="Linux Libertine" w:cstheme="minorBidi"/>
      <w:sz w:val="18"/>
      <w:szCs w:val="22"/>
      <w:lang w:val="en-US" w:eastAsia="en-US"/>
    </w:rPr>
  </w:style>
  <w:style w:type="character" w:customStyle="1" w:styleId="HTMLAddressChar">
    <w:name w:val="HTML Address Char"/>
    <w:basedOn w:val="DefaultParagraphFont"/>
    <w:link w:val="HTMLAddress"/>
    <w:qFormat/>
    <w:rPr>
      <w:rFonts w:ascii="Linux Libertine" w:eastAsiaTheme="minorHAnsi" w:hAnsi="Linux Libertine" w:cstheme="minorBidi"/>
      <w:i/>
      <w:iCs/>
      <w:sz w:val="18"/>
      <w:szCs w:val="22"/>
      <w:lang w:val="en-US" w:eastAsia="en-US"/>
    </w:rPr>
  </w:style>
  <w:style w:type="character" w:customStyle="1" w:styleId="HTMLPreformattedChar">
    <w:name w:val="HTML Preformatted Char"/>
    <w:basedOn w:val="DefaultParagraphFont"/>
    <w:link w:val="HTMLPreformatted"/>
    <w:qFormat/>
    <w:rPr>
      <w:rFonts w:ascii="Consolas" w:eastAsiaTheme="minorHAnsi" w:hAnsi="Consolas" w:cs="Consolas"/>
      <w:lang w:val="en-US" w:eastAsia="en-US"/>
    </w:rPr>
  </w:style>
  <w:style w:type="character" w:customStyle="1" w:styleId="IntenseQuoteChar">
    <w:name w:val="Intense Quote Char"/>
    <w:basedOn w:val="DefaultParagraphFont"/>
    <w:link w:val="IntenseQuote"/>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MacroTextChar">
    <w:name w:val="Macro Text Char"/>
    <w:basedOn w:val="DefaultParagraphFont"/>
    <w:link w:val="MacroText"/>
    <w:qFormat/>
    <w:rPr>
      <w:rFonts w:ascii="Consolas" w:eastAsiaTheme="minorHAnsi" w:hAnsi="Consolas" w:cs="Consolas"/>
      <w:lang w:val="en-US" w:eastAsia="en-US"/>
    </w:rPr>
  </w:style>
  <w:style w:type="character" w:customStyle="1" w:styleId="MessageHeaderChar">
    <w:name w:val="Message Header Char"/>
    <w:basedOn w:val="DefaultParagraphFont"/>
    <w:link w:val="MessageHeader"/>
    <w:qFormat/>
    <w:rPr>
      <w:rFonts w:asciiTheme="majorHAnsi" w:eastAsiaTheme="majorEastAsia" w:hAnsiTheme="majorHAnsi" w:cstheme="majorBidi"/>
      <w:sz w:val="24"/>
      <w:szCs w:val="24"/>
      <w:shd w:val="clear" w:color="auto" w:fill="CCCCCC"/>
      <w:lang w:val="en-US" w:eastAsia="en-US"/>
    </w:rPr>
  </w:style>
  <w:style w:type="character" w:customStyle="1" w:styleId="NoteHeadingChar">
    <w:name w:val="Note Heading Char"/>
    <w:basedOn w:val="DefaultParagraphFont"/>
    <w:link w:val="NoteHeading"/>
    <w:qFormat/>
    <w:rPr>
      <w:rFonts w:ascii="Linux Libertine" w:eastAsiaTheme="minorHAnsi" w:hAnsi="Linux Libertine" w:cstheme="minorBidi"/>
      <w:sz w:val="18"/>
      <w:szCs w:val="22"/>
      <w:lang w:val="en-US" w:eastAsia="en-US"/>
    </w:rPr>
  </w:style>
  <w:style w:type="character" w:customStyle="1" w:styleId="PlainTextChar">
    <w:name w:val="Plain Text Char"/>
    <w:basedOn w:val="DefaultParagraphFont"/>
    <w:link w:val="PlainText"/>
    <w:qFormat/>
    <w:rPr>
      <w:rFonts w:ascii="Consolas" w:eastAsiaTheme="minorHAnsi" w:hAnsi="Consolas" w:cs="Consolas"/>
      <w:sz w:val="21"/>
      <w:szCs w:val="21"/>
      <w:lang w:val="en-US" w:eastAsia="en-US"/>
    </w:rPr>
  </w:style>
  <w:style w:type="character" w:customStyle="1" w:styleId="SignatureChar">
    <w:name w:val="Signature Char"/>
    <w:basedOn w:val="DefaultParagraphFont"/>
    <w:link w:val="Signature"/>
    <w:qFormat/>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qFormat/>
    <w:rPr>
      <w:rFonts w:asciiTheme="majorHAnsi" w:eastAsiaTheme="majorEastAsia" w:hAnsiTheme="majorHAnsi" w:cstheme="majorBidi"/>
      <w:color w:val="17365D" w:themeColor="text2" w:themeShade="BF"/>
      <w:spacing w:val="5"/>
      <w:kern w:val="2"/>
      <w:sz w:val="52"/>
      <w:szCs w:val="52"/>
      <w:lang w:val="en-US" w:eastAsia="en-US"/>
    </w:rPr>
  </w:style>
  <w:style w:type="character" w:customStyle="1" w:styleId="ArticleNumber">
    <w:name w:val="ArticleNumber"/>
    <w:basedOn w:val="DefaultParagraphFont"/>
    <w:uiPriority w:val="1"/>
    <w:qFormat/>
    <w:rsid w:val="00586A35"/>
    <w:rPr>
      <w:color w:val="7030A0"/>
    </w:rPr>
  </w:style>
  <w:style w:type="character" w:customStyle="1" w:styleId="text-base">
    <w:name w:val="text-base"/>
    <w:basedOn w:val="DefaultParagraphFont"/>
    <w:qFormat/>
    <w:rsid w:val="00D341FA"/>
  </w:style>
  <w:style w:type="character" w:styleId="UnresolvedMention">
    <w:name w:val="Unresolved Mention"/>
    <w:basedOn w:val="DefaultParagraphFont"/>
    <w:uiPriority w:val="99"/>
    <w:semiHidden/>
    <w:unhideWhenUsed/>
    <w:qFormat/>
    <w:rsid w:val="008D5A0B"/>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link w:val="BodyTextChar"/>
    <w:pPr>
      <w:spacing w:after="120"/>
    </w:pPr>
  </w:style>
  <w:style w:type="paragraph" w:styleId="List">
    <w:name w:val="List"/>
    <w:basedOn w:val="Normal"/>
    <w:pPr>
      <w:ind w:left="360" w:hanging="360"/>
      <w:contextualSpacing/>
    </w:pPr>
  </w:style>
  <w:style w:type="paragraph" w:styleId="Caption">
    <w:name w:val="caption"/>
    <w:basedOn w:val="Normal"/>
    <w:next w:val="Normal"/>
    <w:autoRedefine/>
    <w:uiPriority w:val="35"/>
    <w:unhideWhenUsed/>
    <w:qFormat/>
    <w:locked/>
    <w:rsid w:val="008C25A9"/>
    <w:pPr>
      <w:pPrChange w:id="0" w:author="Katrina Siegfried" w:date="2022-08-10T07:22:00Z">
        <w:pPr>
          <w:suppressAutoHyphens/>
          <w:spacing w:after="200" w:line="264" w:lineRule="auto"/>
          <w:jc w:val="both"/>
        </w:pPr>
      </w:pPrChange>
    </w:pPr>
    <w:rPr>
      <w:b/>
      <w:bCs/>
      <w:color w:val="4F81BD" w:themeColor="accent1"/>
      <w:szCs w:val="18"/>
      <w:rPrChange w:id="0" w:author="Katrina Siegfried" w:date="2022-08-10T07:22:00Z">
        <w:rPr>
          <w:rFonts w:ascii="Linux Libertine" w:eastAsiaTheme="minorHAnsi" w:hAnsi="Linux Libertine" w:cstheme="minorBidi"/>
          <w:b/>
          <w:bCs/>
          <w:color w:val="4F81BD" w:themeColor="accent1"/>
          <w:sz w:val="18"/>
          <w:szCs w:val="18"/>
          <w:lang w:val="en-US" w:eastAsia="en-US" w:bidi="ar-SA"/>
        </w:rPr>
      </w:rPrChange>
    </w:rPr>
  </w:style>
  <w:style w:type="paragraph" w:customStyle="1" w:styleId="Index">
    <w:name w:val="Index"/>
    <w:basedOn w:val="Normal"/>
    <w:qFormat/>
    <w:pPr>
      <w:suppressLineNumbers/>
    </w:pPr>
    <w:rPr>
      <w:rFonts w:cs="Arial"/>
    </w:rPr>
  </w:style>
  <w:style w:type="paragraph" w:styleId="BalloonText">
    <w:name w:val="Balloon Text"/>
    <w:basedOn w:val="Normal"/>
    <w:link w:val="BalloonTextChar"/>
    <w:semiHidden/>
    <w:qFormat/>
    <w:rsid w:val="00586A35"/>
    <w:rPr>
      <w:rFonts w:ascii="Tahoma" w:hAnsi="Tahoma" w:cs="Tahoma"/>
      <w:sz w:val="16"/>
      <w:szCs w:val="16"/>
    </w:rPr>
  </w:style>
  <w:style w:type="paragraph" w:customStyle="1" w:styleId="HeaderandFooter">
    <w:name w:val="Header and Footer"/>
    <w:basedOn w:val="Normal"/>
    <w:qFormat/>
  </w:style>
  <w:style w:type="paragraph" w:styleId="Header">
    <w:name w:val="header"/>
    <w:basedOn w:val="Normal"/>
    <w:link w:val="HeaderChar"/>
    <w:semiHidden/>
    <w:rsid w:val="00586A35"/>
    <w:pPr>
      <w:tabs>
        <w:tab w:val="center" w:pos="4320"/>
        <w:tab w:val="right" w:pos="8640"/>
      </w:tabs>
    </w:pPr>
  </w:style>
  <w:style w:type="paragraph" w:styleId="Footer">
    <w:name w:val="footer"/>
    <w:basedOn w:val="Normal"/>
    <w:link w:val="FooterChar"/>
    <w:rsid w:val="00586A35"/>
    <w:pPr>
      <w:tabs>
        <w:tab w:val="center" w:pos="4320"/>
        <w:tab w:val="right" w:pos="8640"/>
      </w:tabs>
    </w:pPr>
  </w:style>
  <w:style w:type="paragraph" w:styleId="EndnoteText">
    <w:name w:val="endnote text"/>
    <w:basedOn w:val="Normal"/>
    <w:link w:val="EndnoteTextChar"/>
    <w:uiPriority w:val="99"/>
    <w:unhideWhenUsed/>
    <w:rsid w:val="00586A35"/>
    <w:rPr>
      <w:sz w:val="20"/>
      <w:szCs w:val="20"/>
    </w:rPr>
  </w:style>
  <w:style w:type="paragraph" w:styleId="NormalWeb">
    <w:name w:val="Normal (Web)"/>
    <w:basedOn w:val="Normal"/>
    <w:uiPriority w:val="99"/>
    <w:unhideWhenUsed/>
    <w:qFormat/>
    <w:pPr>
      <w:spacing w:beforeAutospacing="1" w:afterAutospacing="1"/>
    </w:pPr>
    <w:rPr>
      <w:rFonts w:eastAsia="Times New Roman"/>
    </w:rPr>
  </w:style>
  <w:style w:type="paragraph" w:customStyle="1" w:styleId="Sfondoacolori-Colore11">
    <w:name w:val="Sfondo a colori - Colore 11"/>
    <w:uiPriority w:val="99"/>
    <w:semiHidden/>
    <w:qFormat/>
    <w:pPr>
      <w:spacing w:after="200" w:line="276" w:lineRule="auto"/>
    </w:pPr>
    <w:rPr>
      <w:rFonts w:ascii="Times New Roman" w:hAnsi="Times New Roman" w:cs="Times New Roman"/>
      <w:sz w:val="24"/>
      <w:szCs w:val="24"/>
    </w:rPr>
  </w:style>
  <w:style w:type="paragraph" w:styleId="CommentText">
    <w:name w:val="annotation text"/>
    <w:basedOn w:val="Normal"/>
    <w:link w:val="CommentTextChar"/>
    <w:qFormat/>
    <w:rsid w:val="00586A35"/>
    <w:rPr>
      <w:sz w:val="20"/>
    </w:rPr>
  </w:style>
  <w:style w:type="paragraph" w:styleId="CommentSubject">
    <w:name w:val="annotation subject"/>
    <w:basedOn w:val="CommentText"/>
    <w:next w:val="CommentText"/>
    <w:link w:val="CommentSubjectChar"/>
    <w:qFormat/>
    <w:rsid w:val="00586A35"/>
    <w:rPr>
      <w:b/>
      <w:bCs/>
    </w:rPr>
  </w:style>
  <w:style w:type="paragraph" w:styleId="ListParagraph">
    <w:name w:val="List Paragraph"/>
    <w:autoRedefine/>
    <w:uiPriority w:val="34"/>
    <w:qFormat/>
    <w:rsid w:val="00586A35"/>
    <w:pPr>
      <w:numPr>
        <w:numId w:val="13"/>
      </w:numPr>
      <w:spacing w:before="120" w:after="200" w:line="264" w:lineRule="auto"/>
      <w:contextualSpacing/>
      <w:jc w:val="both"/>
    </w:pPr>
    <w:rPr>
      <w:rFonts w:ascii="Linux Libertine" w:eastAsiaTheme="minorHAnsi" w:hAnsi="Linux Libertine" w:cs="Linux Libertine"/>
      <w:sz w:val="18"/>
      <w:szCs w:val="22"/>
      <w:lang w:val="en-US" w:eastAsia="en-US"/>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spacing w:after="200" w:line="276" w:lineRule="auto"/>
      <w:jc w:val="center"/>
    </w:pPr>
    <w:rPr>
      <w:rFonts w:ascii="Linux Libertine" w:eastAsia="Times New Roman" w:hAnsi="Linux Libertine" w:cs="Linux Libertine"/>
      <w:lang w:val="en-US" w:eastAsia="en-US"/>
    </w:rPr>
  </w:style>
  <w:style w:type="paragraph" w:customStyle="1" w:styleId="Closing1">
    <w:name w:val="Closing1"/>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paragraph" w:customStyle="1" w:styleId="Head1">
    <w:name w:val="Head1"/>
    <w:autoRedefine/>
    <w:qFormat/>
    <w:rsid w:val="00B54A86"/>
    <w:pPr>
      <w:spacing w:before="380" w:after="80" w:line="276" w:lineRule="auto"/>
      <w:pPrChange w:id="1" w:author="Katrina Siegfried" w:date="2022-08-10T06:44:00Z">
        <w:pPr>
          <w:suppressAutoHyphens/>
          <w:spacing w:before="220" w:after="80" w:line="276" w:lineRule="auto"/>
          <w:ind w:left="280" w:hanging="280"/>
        </w:pPr>
      </w:pPrChange>
    </w:pPr>
    <w:rPr>
      <w:rFonts w:ascii="Linux Libertine" w:eastAsia="Times New Roman" w:hAnsi="Linux Libertine" w:cs="Linux Libertine"/>
      <w:b/>
      <w:sz w:val="22"/>
      <w:lang w:val="en-US" w:eastAsia="en-US"/>
      <w:rPrChange w:id="1" w:author="Katrina Siegfried" w:date="2022-08-10T06:44:00Z">
        <w:rPr>
          <w:rFonts w:ascii="Linux Libertine" w:hAnsi="Linux Libertine" w:cs="Linux Libertine"/>
          <w:b/>
          <w:sz w:val="22"/>
          <w:lang w:val="en-US" w:eastAsia="en-US" w:bidi="ar-SA"/>
        </w:rPr>
      </w:rPrChange>
    </w:rPr>
  </w:style>
  <w:style w:type="paragraph" w:customStyle="1" w:styleId="Head2">
    <w:name w:val="Head2"/>
    <w:autoRedefine/>
    <w:qFormat/>
    <w:rsid w:val="00D06969"/>
    <w:pPr>
      <w:spacing w:before="180" w:after="80" w:line="276" w:lineRule="auto"/>
      <w:ind w:left="400" w:hanging="400"/>
      <w:pPrChange w:id="2" w:author="Katrina Siegfried" w:date="2022-08-10T07:18:00Z">
        <w:pPr>
          <w:suppressAutoHyphens/>
          <w:spacing w:before="180" w:after="80" w:line="276" w:lineRule="auto"/>
          <w:ind w:left="400" w:hanging="400"/>
        </w:pPr>
      </w:pPrChange>
    </w:pPr>
    <w:rPr>
      <w:rFonts w:ascii="Linux Libertine" w:eastAsiaTheme="minorHAnsi" w:hAnsi="Linux Libertine" w:cstheme="minorBidi"/>
      <w:b/>
      <w:sz w:val="22"/>
      <w:szCs w:val="28"/>
      <w:lang w:val="en-US"/>
      <w14:ligatures w14:val="standard"/>
      <w:rPrChange w:id="2" w:author="Katrina Siegfried" w:date="2022-08-10T07:18:00Z">
        <w:rPr>
          <w:rFonts w:ascii="Linux Libertine" w:eastAsiaTheme="minorHAnsi" w:hAnsi="Linux Libertine" w:cstheme="minorBidi"/>
          <w:b/>
          <w:sz w:val="22"/>
          <w:szCs w:val="28"/>
          <w:lang w:val="en-US" w:eastAsia="it-IT" w:bidi="ar-SA"/>
          <w14:ligatures w14:val="standard"/>
        </w:rPr>
      </w:rPrChange>
    </w:rPr>
  </w:style>
  <w:style w:type="paragraph" w:customStyle="1" w:styleId="Head3">
    <w:name w:val="Head3"/>
    <w:autoRedefine/>
    <w:qFormat/>
    <w:rsid w:val="00586A35"/>
    <w:pPr>
      <w:spacing w:before="120" w:after="40" w:line="276" w:lineRule="auto"/>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line="276" w:lineRule="auto"/>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line="276" w:lineRule="auto"/>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line="276" w:lineRule="auto"/>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qFormat/>
    <w:rsid w:val="00586A35"/>
    <w:rPr>
      <w:rFonts w:ascii="Courier New" w:eastAsia="Arial Unicode MS" w:hAnsi="Courier New" w:cs="Times New Roman"/>
      <w:sz w:val="20"/>
      <w:szCs w:val="20"/>
    </w:rPr>
  </w:style>
  <w:style w:type="paragraph" w:styleId="Quote">
    <w:name w:val="Quote"/>
    <w:basedOn w:val="Normal"/>
    <w:next w:val="Normal"/>
    <w:link w:val="QuoteChar"/>
    <w:uiPriority w:val="29"/>
    <w:qFormat/>
    <w:pPr>
      <w:ind w:left="720"/>
    </w:pPr>
    <w:rPr>
      <w:iCs/>
      <w:color w:val="000000" w:themeColor="text1"/>
    </w:rPr>
  </w:style>
  <w:style w:type="paragraph" w:customStyle="1" w:styleId="RectoRRH">
    <w:name w:val="Recto_(RRH)"/>
    <w:autoRedefine/>
    <w:qFormat/>
    <w:rsid w:val="00586A35"/>
    <w:pPr>
      <w:spacing w:after="200" w:line="276" w:lineRule="auto"/>
      <w:jc w:val="right"/>
    </w:pPr>
    <w:rPr>
      <w:rFonts w:ascii="Linux Libertine" w:eastAsia="Times New Roman" w:hAnsi="Linux Libertine" w:cs="Times New Roman"/>
      <w:sz w:val="18"/>
      <w:lang w:val="en-US" w:eastAsia="en-US"/>
    </w:rPr>
  </w:style>
  <w:style w:type="paragraph" w:customStyle="1" w:styleId="VersoLRH">
    <w:name w:val="Verso_(LRH)"/>
    <w:autoRedefine/>
    <w:qFormat/>
    <w:rsid w:val="00586A35"/>
    <w:pPr>
      <w:spacing w:after="200" w:line="276" w:lineRule="auto"/>
    </w:pPr>
    <w:rPr>
      <w:rFonts w:ascii="Linux Libertine" w:eastAsia="Times New Roman" w:hAnsi="Linux Libertine" w:cs="Times New Roman"/>
      <w:sz w:val="14"/>
      <w:lang w:val="en-US" w:eastAsia="en-US"/>
    </w:rPr>
  </w:style>
  <w:style w:type="paragraph" w:customStyle="1" w:styleId="AbsHead">
    <w:name w:val="AbsHead"/>
    <w:link w:val="AbsHeadChar"/>
    <w:autoRedefine/>
    <w:qFormat/>
    <w:rsid w:val="00586A35"/>
    <w:pPr>
      <w:spacing w:before="120" w:after="80" w:line="276" w:lineRule="auto"/>
    </w:pPr>
    <w:rPr>
      <w:rFonts w:ascii="Linux Libertine" w:eastAsiaTheme="minorHAnsi" w:hAnsi="Linux Libertine" w:cs="Linux Libertine"/>
      <w:b/>
      <w:sz w:val="22"/>
      <w:szCs w:val="22"/>
      <w:lang w:val="fr-FR" w:eastAsia="en-US"/>
    </w:rPr>
  </w:style>
  <w:style w:type="paragraph" w:customStyle="1" w:styleId="AckHead">
    <w:name w:val="AckHead"/>
    <w:link w:val="AckHeadChar"/>
    <w:autoRedefine/>
    <w:qFormat/>
    <w:rsid w:val="00586A35"/>
    <w:pPr>
      <w:spacing w:before="220" w:after="40" w:line="276" w:lineRule="auto"/>
    </w:pPr>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after="200" w:line="264" w:lineRule="auto"/>
      <w:jc w:val="both"/>
    </w:pPr>
    <w:rPr>
      <w:rFonts w:ascii="Linux Libertine" w:eastAsiaTheme="minorHAnsi" w:hAnsi="Linux Libertine" w:cstheme="minorBidi"/>
      <w:sz w:val="18"/>
      <w:szCs w:val="22"/>
      <w:lang w:val="en-US" w:eastAsia="en-US"/>
    </w:rPr>
  </w:style>
  <w:style w:type="paragraph" w:customStyle="1" w:styleId="AppendixH1">
    <w:name w:val="AppendixH1"/>
    <w:qFormat/>
    <w:rsid w:val="00586A35"/>
    <w:pPr>
      <w:spacing w:before="340" w:after="40" w:line="276" w:lineRule="auto"/>
    </w:pPr>
    <w:rPr>
      <w:rFonts w:ascii="Linux Libertine" w:eastAsia="Times New Roman" w:hAnsi="Linux Libertine" w:cs="Linux Libertine"/>
      <w:b/>
      <w:sz w:val="22"/>
      <w:lang w:val="en-US" w:eastAsia="en-US"/>
    </w:rPr>
  </w:style>
  <w:style w:type="paragraph" w:customStyle="1" w:styleId="AppendixH2">
    <w:name w:val="AppendixH2"/>
    <w:qFormat/>
    <w:rsid w:val="00586A35"/>
    <w:pPr>
      <w:spacing w:before="60" w:after="40" w:line="276" w:lineRule="auto"/>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spacing w:before="60" w:after="140" w:line="276" w:lineRule="auto"/>
      <w:ind w:left="240"/>
    </w:pPr>
    <w:rPr>
      <w:rFonts w:ascii="Linux Biolinum" w:eastAsiaTheme="minorHAnsi" w:hAnsi="Linux Biolinum" w:cs="Linux Biolinum"/>
      <w:i/>
      <w:sz w:val="18"/>
      <w:szCs w:val="24"/>
      <w:lang w:val="en-US" w:eastAsia="en-US"/>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paragraph" w:customStyle="1" w:styleId="Authors">
    <w:name w:val="Authors"/>
    <w:link w:val="AuthorsChar"/>
    <w:autoRedefine/>
    <w:qFormat/>
    <w:rsid w:val="00586A35"/>
    <w:pPr>
      <w:spacing w:before="280" w:after="160" w:line="276" w:lineRule="auto"/>
    </w:pPr>
    <w:rPr>
      <w:rFonts w:ascii="Linux Libertine" w:eastAsiaTheme="minorHAnsi" w:hAnsi="Linux Libertine" w:cs="Linux Libertine"/>
      <w:sz w:val="24"/>
      <w:szCs w:val="22"/>
      <w:lang w:val="en-US" w:eastAsia="en-US"/>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paragraph" w:customStyle="1" w:styleId="Correspondence">
    <w:name w:val="Correspondence"/>
    <w:basedOn w:val="Normal"/>
    <w:link w:val="CorrespondenceChar"/>
    <w:autoRedefine/>
    <w:qFormat/>
    <w:rsid w:val="00586A35"/>
    <w:rPr>
      <w:color w:val="215868" w:themeColor="accent5" w:themeShade="80"/>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line="276" w:lineRule="auto"/>
    </w:pPr>
    <w:rPr>
      <w:rFonts w:ascii="Linux Libertine" w:eastAsiaTheme="minorHAnsi" w:hAnsi="Linux Libertine" w:cstheme="minorBidi"/>
      <w:sz w:val="18"/>
      <w:szCs w:val="22"/>
      <w:lang w:val="en-US" w:eastAsia="en-US"/>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line="276" w:lineRule="auto"/>
      <w:jc w:val="center"/>
    </w:pPr>
    <w:rPr>
      <w:rFonts w:ascii="Linux Libertine" w:eastAsiaTheme="minorHAnsi" w:hAnsi="Linux Libertine" w:cs="Linux Libertine"/>
      <w:b/>
      <w:sz w:val="18"/>
      <w:szCs w:val="22"/>
      <w:lang w:val="en-US" w:eastAsia="en-US"/>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paragraph" w:customStyle="1" w:styleId="KeyWordHead">
    <w:name w:val="KeyWordHead"/>
    <w:autoRedefine/>
    <w:qFormat/>
    <w:rsid w:val="00586A35"/>
    <w:pPr>
      <w:spacing w:before="200" w:after="20" w:line="276" w:lineRule="auto"/>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paragraph" w:customStyle="1" w:styleId="Para">
    <w:name w:val="Para"/>
    <w:autoRedefine/>
    <w:qFormat/>
    <w:rsid w:val="00586A35"/>
    <w:pPr>
      <w:spacing w:after="200" w:line="264" w:lineRule="auto"/>
      <w:ind w:firstLine="240"/>
    </w:pPr>
    <w:rPr>
      <w:rFonts w:ascii="Linux Libertine" w:eastAsiaTheme="minorHAnsi" w:hAnsi="Linux Libertine" w:cstheme="minorBidi"/>
      <w:sz w:val="18"/>
      <w:szCs w:val="22"/>
      <w:lang w:val="en-US" w:eastAsia="en-US"/>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paragraph" w:customStyle="1" w:styleId="Source0">
    <w:name w:val="Source"/>
    <w:basedOn w:val="Normal"/>
    <w:qFormat/>
    <w:rsid w:val="00586A35"/>
    <w:pPr>
      <w:spacing w:line="276" w:lineRule="auto"/>
      <w:ind w:left="720"/>
      <w:jc w:val="right"/>
    </w:pPr>
    <w:rPr>
      <w:rFonts w:asciiTheme="minorHAnsi" w:hAnsiTheme="minorHAnsi"/>
      <w:sz w:val="22"/>
    </w:rPr>
  </w:style>
  <w:style w:type="paragraph" w:customStyle="1" w:styleId="ReferenceHead">
    <w:name w:val="ReferenceHead"/>
    <w:autoRedefine/>
    <w:qFormat/>
    <w:rsid w:val="00FC7554"/>
    <w:pPr>
      <w:spacing w:before="200" w:after="40" w:line="276" w:lineRule="auto"/>
    </w:pPr>
    <w:rPr>
      <w:rFonts w:ascii="Linux Libertine" w:eastAsiaTheme="minorHAnsi" w:hAnsi="Linux Libertine" w:cs="Linux Libertine"/>
      <w:bCs/>
      <w:color w:val="FF0000"/>
      <w:sz w:val="22"/>
      <w:szCs w:val="22"/>
      <w:lang w:val="en-US" w:eastAsia="en-US"/>
      <w14:ligatures w14:val="standard"/>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000000"/>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paragraph" w:customStyle="1" w:styleId="TableCaption">
    <w:name w:val="TableCaption"/>
    <w:link w:val="TableCaptionChar"/>
    <w:autoRedefine/>
    <w:qFormat/>
    <w:rsid w:val="00586A35"/>
    <w:pPr>
      <w:spacing w:before="360" w:after="280" w:line="276" w:lineRule="auto"/>
      <w:jc w:val="center"/>
    </w:pPr>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paragraph" w:customStyle="1" w:styleId="DisplayFormulaUnnum">
    <w:name w:val="DisplayFormulaUnnum"/>
    <w:basedOn w:val="Normal"/>
    <w:link w:val="DisplayFormulaUnnumChar"/>
    <w:qFormat/>
    <w:rsid w:val="00586A35"/>
  </w:style>
  <w:style w:type="paragraph" w:customStyle="1" w:styleId="FigureUnnum">
    <w:name w:val="FigureUnnum"/>
    <w:basedOn w:val="Normal"/>
    <w:link w:val="FigureUnnumChar"/>
    <w:qFormat/>
    <w:rsid w:val="00586A35"/>
  </w:style>
  <w:style w:type="paragraph" w:customStyle="1" w:styleId="PresentAddress">
    <w:name w:val="PresentAddress"/>
    <w:basedOn w:val="Normal"/>
    <w:link w:val="PresentAddressChar"/>
    <w:qFormat/>
    <w:rsid w:val="00586A35"/>
  </w:style>
  <w:style w:type="paragraph" w:customStyle="1" w:styleId="ParaContinue">
    <w:name w:val="ParaContinue"/>
    <w:basedOn w:val="Para"/>
    <w:link w:val="ParaContinueChar"/>
    <w:qFormat/>
    <w:rsid w:val="00586A35"/>
    <w:pPr>
      <w:ind w:firstLine="0"/>
    </w:pPr>
  </w:style>
  <w:style w:type="paragraph" w:customStyle="1" w:styleId="AuthorBio">
    <w:name w:val="AuthorBio"/>
    <w:link w:val="AuthorBioCha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000000"/>
        <w:bottom w:val="single" w:sz="4" w:space="1" w:color="000000"/>
      </w:pBdr>
      <w:shd w:val="pct15" w:color="auto" w:fill="auto"/>
    </w:pPr>
    <w:rPr>
      <w:rFonts w:asciiTheme="majorHAnsi" w:hAnsiTheme="majorHAnsi"/>
      <w:color w:val="000000" w:themeColor="text1"/>
      <w:sz w:val="32"/>
    </w:rPr>
  </w:style>
  <w:style w:type="paragraph" w:customStyle="1" w:styleId="UnnumFigure">
    <w:name w:val="UnnumFigure"/>
    <w:basedOn w:val="Normal"/>
    <w:qFormat/>
    <w:rsid w:val="00586A35"/>
    <w:pPr>
      <w:pBdr>
        <w:top w:val="single" w:sz="4" w:space="1" w:color="000000"/>
        <w:bottom w:val="single" w:sz="4" w:space="1" w:color="000000"/>
      </w:pBdr>
      <w:shd w:val="clear" w:color="auto" w:fill="C6D9F1" w:themeFill="text2" w:themeFillTint="33"/>
    </w:pPr>
  </w:style>
  <w:style w:type="paragraph" w:customStyle="1" w:styleId="UnnumTable">
    <w:name w:val="UnnumTable"/>
    <w:basedOn w:val="Normal"/>
    <w:qFormat/>
    <w:rsid w:val="00586A35"/>
    <w:pPr>
      <w:pBdr>
        <w:top w:val="single" w:sz="4" w:space="1" w:color="000000"/>
        <w:bottom w:val="single" w:sz="4" w:space="1" w:color="000000"/>
      </w:pBdr>
      <w:shd w:val="clear" w:color="auto" w:fill="F2DBDB" w:themeFill="accent2" w:themeFillTint="33"/>
    </w:pPr>
  </w:style>
  <w:style w:type="paragraph" w:customStyle="1" w:styleId="UnnumScheme">
    <w:name w:val="UnnumScheme"/>
    <w:basedOn w:val="Normal"/>
    <w:qFormat/>
    <w:rsid w:val="00586A35"/>
    <w:pPr>
      <w:pBdr>
        <w:top w:val="single" w:sz="4" w:space="1" w:color="000000"/>
        <w:bottom w:val="single" w:sz="4" w:space="1" w:color="000000"/>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F13146"/>
    <w:pPr>
      <w:spacing w:after="200" w:line="276" w:lineRule="auto"/>
      <w:ind w:left="300" w:hanging="300"/>
      <w:jc w:val="both"/>
      <w:pPrChange w:id="3" w:author="Katrina Siegfried" w:date="2022-08-10T07:24:00Z">
        <w:pPr>
          <w:suppressAutoHyphens/>
          <w:spacing w:after="200" w:line="276" w:lineRule="auto"/>
          <w:ind w:left="300" w:hanging="300"/>
          <w:jc w:val="both"/>
        </w:pPr>
      </w:pPrChange>
    </w:pPr>
    <w:rPr>
      <w:rFonts w:ascii="Linux Libertine" w:eastAsiaTheme="minorHAnsi" w:hAnsi="Linux Libertine" w:cs="Linux Libertine"/>
      <w:sz w:val="14"/>
      <w:szCs w:val="22"/>
      <w:lang w:val="en-US" w:eastAsia="en-US"/>
      <w:rPrChange w:id="3" w:author="Katrina Siegfried" w:date="2022-08-10T07:24:00Z">
        <w:rPr>
          <w:rFonts w:ascii="Linux Libertine" w:eastAsiaTheme="minorHAnsi" w:hAnsi="Linux Libertine" w:cs="Linux Libertine"/>
          <w:sz w:val="14"/>
          <w:szCs w:val="22"/>
          <w:lang w:val="en-US" w:eastAsia="en-US" w:bidi="ar-SA"/>
        </w:rPr>
      </w:rPrChange>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styleId="Subtitle">
    <w:name w:val="Subtitle"/>
    <w:basedOn w:val="Normal"/>
    <w:next w:val="Normal"/>
    <w:link w:val="SubtitleChar1"/>
    <w:uiPriority w:val="11"/>
    <w:qFormat/>
    <w:locked/>
    <w:rsid w:val="00586A35"/>
    <w:pPr>
      <w:spacing w:before="120" w:after="60"/>
      <w:jc w:val="center"/>
    </w:pPr>
    <w:rPr>
      <w:rFonts w:ascii="Linux Biolinum" w:eastAsiaTheme="majorEastAsia" w:hAnsi="Linux Biolinum" w:cstheme="majorBidi"/>
      <w:iCs/>
      <w:sz w:val="24"/>
      <w:szCs w:val="24"/>
    </w:rPr>
  </w:style>
  <w:style w:type="paragraph" w:customStyle="1" w:styleId="SelfCitation">
    <w:name w:val="SelfCitation"/>
    <w:basedOn w:val="Para"/>
    <w:qFormat/>
    <w:rsid w:val="00586A35"/>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qFormat/>
    <w:pPr>
      <w:tabs>
        <w:tab w:val="center" w:pos="4820"/>
        <w:tab w:val="right" w:pos="9640"/>
      </w:tabs>
      <w:spacing w:line="480" w:lineRule="auto"/>
    </w:pPr>
  </w:style>
  <w:style w:type="paragraph" w:styleId="FootnoteText">
    <w:name w:val="footnote text"/>
    <w:basedOn w:val="Normal"/>
    <w:link w:val="FootnoteTextChar"/>
    <w:rsid w:val="00586A35"/>
    <w:pPr>
      <w:spacing w:line="240" w:lineRule="auto"/>
    </w:pPr>
    <w:rPr>
      <w:sz w:val="14"/>
    </w:rPr>
  </w:style>
  <w:style w:type="paragraph" w:customStyle="1" w:styleId="SIGPLANBasic">
    <w:name w:val="SIGPLAN Basic"/>
    <w:qFormat/>
    <w:rsid w:val="00586A35"/>
    <w:pPr>
      <w:spacing w:after="200"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qFormat/>
    <w:rsid w:val="00586A35"/>
    <w:pPr>
      <w:keepNext/>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qFormat/>
    <w:rsid w:val="00586A35"/>
    <w:pPr>
      <w:outlineLvl w:val="9"/>
    </w:pPr>
  </w:style>
  <w:style w:type="paragraph" w:customStyle="1" w:styleId="SIGPLANAbstractheading">
    <w:name w:val="SIGPLAN Abstract heading"/>
    <w:basedOn w:val="SIGPLANAcknowledgmentsheading"/>
    <w:next w:val="SIGPLANParagraph1"/>
    <w:qFormat/>
    <w:rsid w:val="00586A35"/>
    <w:pPr>
      <w:spacing w:before="0" w:line="240" w:lineRule="exact"/>
    </w:pPr>
  </w:style>
  <w:style w:type="paragraph" w:customStyle="1" w:styleId="SIGPLANAppendixheading">
    <w:name w:val="SIGPLAN Appendix heading"/>
    <w:basedOn w:val="SIGPLANSectionheading"/>
    <w:next w:val="SIGPLANParagraph1"/>
    <w:qFormat/>
    <w:rsid w:val="00586A35"/>
    <w:pPr>
      <w:outlineLvl w:val="9"/>
    </w:pPr>
  </w:style>
  <w:style w:type="paragraph" w:customStyle="1" w:styleId="SIGPLANAuthorname">
    <w:name w:val="SIGPLAN Author name"/>
    <w:basedOn w:val="Normal"/>
    <w:next w:val="SIGPLANAuthoraffiliation"/>
    <w:qFormat/>
    <w:rsid w:val="00586A35"/>
    <w:pPr>
      <w:spacing w:after="20" w:line="260" w:lineRule="exact"/>
      <w:jc w:val="center"/>
    </w:pPr>
  </w:style>
  <w:style w:type="paragraph" w:customStyle="1" w:styleId="SIGPLANAuthoraffiliation">
    <w:name w:val="SIGPLAN Author affiliation"/>
    <w:basedOn w:val="SIGPLANAuthorname"/>
    <w:next w:val="SIGPLANAuthoremail"/>
    <w:qFormat/>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qFormat/>
    <w:rsid w:val="00586A35"/>
    <w:pPr>
      <w:spacing w:before="40"/>
      <w:contextualSpacing w:val="0"/>
    </w:pPr>
    <w:rPr>
      <w:rFonts w:ascii="Trebuchet MS" w:hAnsi="Trebuchet MS"/>
      <w:sz w:val="16"/>
    </w:rPr>
  </w:style>
  <w:style w:type="paragraph" w:customStyle="1" w:styleId="SIGPLANCopyrightnotice">
    <w:name w:val="SIGPLAN Copyright notice"/>
    <w:basedOn w:val="SIGPLANBasic"/>
    <w:qFormat/>
    <w:rsid w:val="00586A35"/>
    <w:pPr>
      <w:spacing w:line="160" w:lineRule="exact"/>
      <w:jc w:val="both"/>
    </w:pPr>
    <w:rPr>
      <w:sz w:val="14"/>
    </w:rPr>
  </w:style>
  <w:style w:type="paragraph" w:customStyle="1" w:styleId="SIGPLANParagraph1">
    <w:name w:val="SIGPLAN Paragraph 1"/>
    <w:basedOn w:val="SIGPLANBasic"/>
    <w:next w:val="SIGPLANParagraph"/>
    <w:qFormat/>
    <w:rsid w:val="00586A35"/>
    <w:pPr>
      <w:jc w:val="both"/>
    </w:pPr>
  </w:style>
  <w:style w:type="paragraph" w:customStyle="1" w:styleId="SIGPLANEnunciation">
    <w:name w:val="SIGPLAN Enunciation"/>
    <w:basedOn w:val="SIGPLANParagraph1"/>
    <w:next w:val="SIGPLANParagraph1"/>
    <w:qFormat/>
    <w:rsid w:val="00586A35"/>
    <w:pPr>
      <w:spacing w:before="140" w:after="140"/>
    </w:pPr>
  </w:style>
  <w:style w:type="paragraph" w:customStyle="1" w:styleId="SIGPLANEquation">
    <w:name w:val="SIGPLAN Equation"/>
    <w:basedOn w:val="SIGPLANParagraph1"/>
    <w:next w:val="SIGPLANParagraph1"/>
    <w:qFormat/>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rsid w:val="00586A35"/>
    <w:pPr>
      <w:jc w:val="right"/>
    </w:pPr>
  </w:style>
  <w:style w:type="paragraph" w:customStyle="1" w:styleId="SIGPLANFigurecaption">
    <w:name w:val="SIGPLAN Figure caption"/>
    <w:basedOn w:val="SIGPLANParagraph1"/>
    <w:qFormat/>
    <w:rsid w:val="00586A35"/>
    <w:pPr>
      <w:spacing w:before="20"/>
      <w:jc w:val="left"/>
    </w:pPr>
  </w:style>
  <w:style w:type="paragraph" w:customStyle="1" w:styleId="SIGPLANListparagraph">
    <w:name w:val="SIGPLAN List paragraph"/>
    <w:basedOn w:val="SIGPLANParagraph1"/>
    <w:qFormat/>
    <w:rsid w:val="00586A35"/>
    <w:pPr>
      <w:spacing w:before="80" w:after="80"/>
      <w:ind w:left="260"/>
    </w:pPr>
  </w:style>
  <w:style w:type="paragraph" w:customStyle="1" w:styleId="SIGPLANListitem">
    <w:name w:val="SIGPLAN List item"/>
    <w:basedOn w:val="SIGPLANListparagraph"/>
    <w:qFormat/>
    <w:rsid w:val="00586A35"/>
    <w:pPr>
      <w:ind w:left="0"/>
    </w:pPr>
  </w:style>
  <w:style w:type="paragraph" w:customStyle="1" w:styleId="SIGPLANParagraph">
    <w:name w:val="SIGPLAN Paragraph"/>
    <w:basedOn w:val="SIGPLANParagraph1"/>
    <w:qFormat/>
    <w:rsid w:val="00586A35"/>
    <w:pPr>
      <w:ind w:firstLine="240"/>
    </w:pPr>
  </w:style>
  <w:style w:type="paragraph" w:customStyle="1" w:styleId="SIGPLANParagraphSubparagraphheading">
    <w:name w:val="SIGPLAN Paragraph/Subparagraph heading"/>
    <w:basedOn w:val="SIGPLANParagraph1"/>
    <w:next w:val="SIGPLANParagraph"/>
    <w:qFormat/>
    <w:rsid w:val="00586A35"/>
    <w:pPr>
      <w:spacing w:before="140"/>
      <w:outlineLvl w:val="3"/>
    </w:pPr>
  </w:style>
  <w:style w:type="paragraph" w:customStyle="1" w:styleId="SIGPLANReference">
    <w:name w:val="SIGPLAN Reference"/>
    <w:basedOn w:val="SIGPLANParagraph1"/>
    <w:qFormat/>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rsid w:val="00586A35"/>
  </w:style>
  <w:style w:type="paragraph" w:customStyle="1" w:styleId="SIGPLANSubsectionheading">
    <w:name w:val="SIGPLAN Subsection heading"/>
    <w:basedOn w:val="SIGPLANSectionheading"/>
    <w:next w:val="SIGPLANParagraph1"/>
    <w:qFormat/>
    <w:rsid w:val="00586A35"/>
    <w:p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rsid w:val="00586A35"/>
    <w:pPr>
      <w:outlineLvl w:val="2"/>
    </w:pPr>
  </w:style>
  <w:style w:type="paragraph" w:customStyle="1" w:styleId="SIGPLANTitle">
    <w:name w:val="SIGPLAN Title"/>
    <w:basedOn w:val="SIGPLANBasic"/>
    <w:qFormat/>
    <w:rsid w:val="00586A35"/>
    <w:pPr>
      <w:spacing w:line="400" w:lineRule="exact"/>
      <w:jc w:val="center"/>
    </w:pPr>
    <w:rPr>
      <w:b/>
      <w:sz w:val="36"/>
    </w:rPr>
  </w:style>
  <w:style w:type="paragraph" w:customStyle="1" w:styleId="SIGPLANSubtitle">
    <w:name w:val="SIGPLAN Subtitle"/>
    <w:basedOn w:val="SIGPLANTitle"/>
    <w:next w:val="SIGPLANBasic"/>
    <w:qFormat/>
    <w:rsid w:val="00586A35"/>
    <w:pPr>
      <w:spacing w:before="120" w:line="360" w:lineRule="exact"/>
    </w:pPr>
    <w:rPr>
      <w:sz w:val="28"/>
    </w:rPr>
  </w:style>
  <w:style w:type="paragraph" w:customStyle="1" w:styleId="SIGPLANTablecaption">
    <w:name w:val="SIGPLAN Table caption"/>
    <w:basedOn w:val="SIGPLANFigurecaption"/>
    <w:qFormat/>
    <w:rsid w:val="00586A35"/>
    <w:pPr>
      <w:spacing w:before="0" w:after="20"/>
    </w:pPr>
  </w:style>
  <w:style w:type="paragraph" w:customStyle="1" w:styleId="Address">
    <w:name w:val="Address"/>
    <w:qFormat/>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after="200"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single" w:sz="6" w:space="8" w:color="000000"/>
        <w:bottom w:val="single" w:sz="6" w:space="12" w:color="000000"/>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000000"/>
        <w:bottom w:val="thickThinSmallGap" w:sz="24" w:space="1"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qFormat/>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rsid w:val="00586A35"/>
    <w:pPr>
      <w:jc w:val="left"/>
    </w:pPr>
    <w:rPr>
      <w:i w:val="0"/>
      <w:sz w:val="40"/>
    </w:rPr>
  </w:style>
  <w:style w:type="paragraph" w:customStyle="1" w:styleId="ChapterSubTitle">
    <w:name w:val="ChapterSubTitle"/>
    <w:basedOn w:val="ChapterTitle"/>
    <w:next w:val="Normal"/>
    <w:qFormat/>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line="276" w:lineRule="auto"/>
      <w:jc w:val="left"/>
    </w:pPr>
    <w:rPr>
      <w:rFonts w:asciiTheme="minorHAnsi" w:hAnsiTheme="minorHAnsi"/>
      <w:sz w:val="22"/>
    </w:rPr>
  </w:style>
  <w:style w:type="paragraph" w:customStyle="1" w:styleId="ExampleBegin">
    <w:name w:val="Exampl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qFormat/>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qFormat/>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000000"/>
        <w:left w:val="dashed" w:sz="12" w:space="4"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000000"/>
        <w:bottom w:val="dashed" w:sz="12" w:space="1" w:color="000000"/>
        <w:right w:val="dashed" w:sz="12" w:space="4" w:color="000000"/>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qFormat/>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qFormat/>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qFormat/>
    <w:rsid w:val="00586A35"/>
    <w:pPr>
      <w:widowControl w:val="0"/>
      <w:pBdr>
        <w:top w:val="single" w:sz="4" w:space="1" w:color="000000"/>
        <w:left w:val="single" w:sz="4" w:space="4" w:color="000000"/>
        <w:bottom w:val="single" w:sz="4" w:space="6" w:color="000000"/>
        <w:right w:val="single" w:sz="4" w:space="4" w:color="000000"/>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qFormat/>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after="20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000000"/>
        <w:left w:val="thinThickSmallGap" w:sz="24" w:space="4" w:color="000000"/>
        <w:right w:val="thickThinSmallGap" w:sz="24" w:space="4" w:color="000000"/>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il"/>
        <w:bottom w:val="thickThinSmallGap" w:sz="24" w:space="1" w:color="000000"/>
      </w:pBdr>
    </w:pPr>
  </w:style>
  <w:style w:type="paragraph" w:customStyle="1" w:styleId="PartNumber">
    <w:name w:val="PartNumber"/>
    <w:basedOn w:val="Normal"/>
    <w:next w:val="Normal"/>
    <w:qFormat/>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qFormat/>
    <w:rsid w:val="00586A35"/>
    <w:rPr>
      <w:b/>
    </w:rPr>
  </w:style>
  <w:style w:type="paragraph" w:customStyle="1" w:styleId="Prelims">
    <w:name w:val="Prelims"/>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qFormat/>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paragraph" w:styleId="Salutation">
    <w:name w:val="Salutation"/>
    <w:basedOn w:val="Normal"/>
    <w:next w:val="Normal"/>
    <w:link w:val="SalutationChar"/>
    <w:uiPriority w:val="99"/>
    <w:unhideWhenUsed/>
    <w:rsid w:val="00586A35"/>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000000"/>
        <w:bottom w:val="thickThinLargeGap" w:sz="24" w:space="12" w:color="000000"/>
      </w:pBdr>
      <w:spacing w:line="360" w:lineRule="exact"/>
    </w:pPr>
    <w:rPr>
      <w:rFonts w:ascii="Cambria Math" w:eastAsia="Times New Roman" w:hAnsi="Cambria Math" w:cs="Times New Roman"/>
      <w:sz w:val="24"/>
      <w:szCs w:val="20"/>
      <w:lang w:val="en-GB"/>
    </w:rPr>
  </w:style>
  <w:style w:type="paragraph" w:customStyle="1" w:styleId="SuppKeyword">
    <w:name w:val="SuppKeyword"/>
    <w:basedOn w:val="SuppInfo"/>
    <w:qFormat/>
    <w:rsid w:val="00586A35"/>
  </w:style>
  <w:style w:type="paragraph" w:customStyle="1" w:styleId="TOC11">
    <w:name w:val="TOC 11"/>
    <w:basedOn w:val="Normal"/>
    <w:qFormat/>
    <w:rsid w:val="00586A35"/>
  </w:style>
  <w:style w:type="paragraph" w:customStyle="1" w:styleId="TOC21">
    <w:name w:val="TOC 21"/>
    <w:basedOn w:val="Normal"/>
    <w:qFormat/>
    <w:rsid w:val="00586A35"/>
  </w:style>
  <w:style w:type="paragraph" w:customStyle="1" w:styleId="TOC31">
    <w:name w:val="TOC 31"/>
    <w:basedOn w:val="Normal"/>
    <w:qFormat/>
    <w:rsid w:val="00586A35"/>
  </w:style>
  <w:style w:type="paragraph" w:customStyle="1" w:styleId="TOC41">
    <w:name w:val="TOC 41"/>
    <w:basedOn w:val="Normal"/>
    <w:qFormat/>
    <w:rsid w:val="00586A35"/>
  </w:style>
  <w:style w:type="paragraph" w:styleId="IndexHeading">
    <w:name w:val="index heading"/>
    <w:basedOn w:val="Normal"/>
    <w:next w:val="Index10"/>
    <w:qFormat/>
    <w:rPr>
      <w:rFonts w:asciiTheme="majorHAnsi" w:eastAsiaTheme="majorEastAsia" w:hAnsiTheme="majorHAnsi" w:cstheme="majorBidi"/>
      <w:b/>
      <w:bCs/>
    </w:rPr>
  </w:style>
  <w:style w:type="paragraph" w:customStyle="1" w:styleId="TOAHeading1">
    <w:name w:val="TOA Heading1"/>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000000"/>
        <w:bottom w:val="dashed" w:sz="4" w:space="16" w:color="000000"/>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single" w:sz="6" w:space="8" w:color="000000"/>
        <w:bottom w:val="single" w:sz="6" w:space="12" w:color="000000"/>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qFormat/>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paragraph" w:styleId="NoSpacing">
    <w:name w:val="No Spacing"/>
    <w:uiPriority w:val="1"/>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sz w:val="24"/>
      <w:szCs w:val="20"/>
    </w:rPr>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qFormat/>
    <w:rsid w:val="00586A35"/>
    <w:pPr>
      <w:pBdr>
        <w:top w:val="single" w:sz="4" w:space="2" w:color="000000"/>
        <w:bottom w:val="single" w:sz="4" w:space="2" w:color="000000"/>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qFormat/>
  </w:style>
  <w:style w:type="paragraph" w:styleId="BlockText">
    <w:name w:val="Block Text"/>
    <w:basedOn w:val="Normal"/>
    <w:qFormat/>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Theme="minorHAnsi" w:eastAsiaTheme="minorEastAsia" w:hAnsiTheme="minorHAnsi"/>
      <w:i/>
      <w:iCs/>
      <w:color w:val="4F81BD" w:themeColor="accent1"/>
    </w:rPr>
  </w:style>
  <w:style w:type="paragraph" w:styleId="BodyText2">
    <w:name w:val="Body Text 2"/>
    <w:basedOn w:val="Normal"/>
    <w:link w:val="BodyText2Char"/>
    <w:qFormat/>
    <w:pPr>
      <w:spacing w:after="120" w:line="480" w:lineRule="auto"/>
    </w:pPr>
  </w:style>
  <w:style w:type="paragraph" w:styleId="BodyText3">
    <w:name w:val="Body Text 3"/>
    <w:basedOn w:val="Normal"/>
    <w:link w:val="BodyText3Char"/>
    <w:qFormat/>
    <w:pPr>
      <w:spacing w:after="120"/>
    </w:pPr>
    <w:rPr>
      <w:sz w:val="16"/>
      <w:szCs w:val="16"/>
    </w:rPr>
  </w:style>
  <w:style w:type="paragraph" w:styleId="BodyTextIndent">
    <w:name w:val="Body Text Indent"/>
    <w:basedOn w:val="Normal"/>
    <w:link w:val="BodyTextIndentChar"/>
    <w:pPr>
      <w:spacing w:after="120"/>
      <w:ind w:left="360"/>
    </w:pPr>
  </w:style>
  <w:style w:type="paragraph" w:styleId="BodyTextFirstIndent2">
    <w:name w:val="Body Text First Indent 2"/>
    <w:basedOn w:val="BodyTextIndent"/>
    <w:link w:val="BodyTextFirstIndent2Char"/>
    <w:qFormat/>
    <w:pPr>
      <w:spacing w:after="0"/>
      <w:ind w:firstLine="360"/>
    </w:pPr>
  </w:style>
  <w:style w:type="paragraph" w:styleId="BodyTextIndent2">
    <w:name w:val="Body Text Indent 2"/>
    <w:basedOn w:val="Normal"/>
    <w:link w:val="BodyTextIndent2Char"/>
    <w:qFormat/>
    <w:pPr>
      <w:spacing w:after="120" w:line="480" w:lineRule="auto"/>
      <w:ind w:left="360"/>
    </w:pPr>
  </w:style>
  <w:style w:type="paragraph" w:styleId="BodyTextIndent3">
    <w:name w:val="Body Text Indent 3"/>
    <w:basedOn w:val="Normal"/>
    <w:link w:val="BodyTextIndent3Char"/>
    <w:qFormat/>
    <w:pPr>
      <w:spacing w:after="120"/>
      <w:ind w:left="360"/>
    </w:pPr>
    <w:rPr>
      <w:sz w:val="16"/>
      <w:szCs w:val="16"/>
    </w:rPr>
  </w:style>
  <w:style w:type="paragraph" w:styleId="Closing">
    <w:name w:val="Closing"/>
    <w:basedOn w:val="Normal"/>
    <w:link w:val="ClosingChar"/>
    <w:qFormat/>
    <w:pPr>
      <w:ind w:left="4320"/>
    </w:pPr>
  </w:style>
  <w:style w:type="paragraph" w:styleId="Date">
    <w:name w:val="Date"/>
    <w:basedOn w:val="Normal"/>
    <w:next w:val="Normal"/>
    <w:link w:val="DateChar1"/>
    <w:qFormat/>
  </w:style>
  <w:style w:type="paragraph" w:styleId="DocumentMap">
    <w:name w:val="Document Map"/>
    <w:basedOn w:val="Normal"/>
    <w:link w:val="DocumentMapChar"/>
    <w:qFormat/>
    <w:rPr>
      <w:rFonts w:ascii="Tahoma" w:hAnsi="Tahoma" w:cs="Tahoma"/>
      <w:sz w:val="16"/>
      <w:szCs w:val="16"/>
    </w:rPr>
  </w:style>
  <w:style w:type="paragraph" w:styleId="E-mailSignature">
    <w:name w:val="E-mail Signature"/>
    <w:basedOn w:val="Normal"/>
    <w:qFormat/>
  </w:style>
  <w:style w:type="paragraph" w:styleId="EnvelopeAddress">
    <w:name w:val="envelope address"/>
    <w:basedOn w:val="Normal"/>
    <w:qFormat/>
    <w:pPr>
      <w:ind w:left="2880"/>
    </w:pPr>
    <w:rPr>
      <w:rFonts w:asciiTheme="majorHAnsi" w:eastAsiaTheme="majorEastAsia" w:hAnsiTheme="majorHAnsi" w:cstheme="majorBidi"/>
      <w:sz w:val="24"/>
      <w:szCs w:val="24"/>
    </w:rPr>
  </w:style>
  <w:style w:type="paragraph" w:styleId="EnvelopeReturn">
    <w:name w:val="envelope return"/>
    <w:basedOn w:val="Normal"/>
    <w:qFormat/>
    <w:rPr>
      <w:rFonts w:asciiTheme="majorHAnsi" w:eastAsiaTheme="majorEastAsia" w:hAnsiTheme="majorHAnsi" w:cstheme="majorBidi"/>
      <w:sz w:val="20"/>
      <w:szCs w:val="20"/>
    </w:rPr>
  </w:style>
  <w:style w:type="paragraph" w:styleId="HTMLAddress">
    <w:name w:val="HTML Address"/>
    <w:basedOn w:val="Normal"/>
    <w:link w:val="HTMLAddressChar"/>
    <w:qFormat/>
    <w:rPr>
      <w:i/>
      <w:iCs/>
    </w:rPr>
  </w:style>
  <w:style w:type="paragraph" w:styleId="HTMLPreformatted">
    <w:name w:val="HTML Preformatted"/>
    <w:basedOn w:val="Normal"/>
    <w:link w:val="HTMLPreformattedChar"/>
    <w:qFormat/>
    <w:rPr>
      <w:rFonts w:ascii="Consolas" w:hAnsi="Consolas" w:cs="Consolas"/>
      <w:sz w:val="20"/>
      <w:szCs w:val="20"/>
    </w:rPr>
  </w:style>
  <w:style w:type="paragraph" w:styleId="Index10">
    <w:name w:val="index 1"/>
    <w:basedOn w:val="Normal"/>
    <w:next w:val="Normal"/>
    <w:autoRedefine/>
    <w:qFormat/>
    <w:pPr>
      <w:ind w:left="180" w:hanging="180"/>
    </w:pPr>
  </w:style>
  <w:style w:type="paragraph" w:styleId="Index20">
    <w:name w:val="index 2"/>
    <w:basedOn w:val="Normal"/>
    <w:next w:val="Normal"/>
    <w:autoRedefine/>
    <w:qFormat/>
    <w:pPr>
      <w:ind w:left="360" w:hanging="180"/>
    </w:pPr>
  </w:style>
  <w:style w:type="paragraph" w:styleId="Index30">
    <w:name w:val="index 3"/>
    <w:basedOn w:val="Normal"/>
    <w:next w:val="Normal"/>
    <w:autoRedefine/>
    <w:qFormat/>
    <w:pPr>
      <w:ind w:left="540" w:hanging="180"/>
    </w:pPr>
  </w:style>
  <w:style w:type="paragraph" w:styleId="Index40">
    <w:name w:val="index 4"/>
    <w:basedOn w:val="Normal"/>
    <w:next w:val="Normal"/>
    <w:autoRedefine/>
    <w:qFormat/>
    <w:pPr>
      <w:ind w:left="720" w:hanging="180"/>
    </w:pPr>
  </w:style>
  <w:style w:type="paragraph" w:styleId="Index5">
    <w:name w:val="index 5"/>
    <w:basedOn w:val="Normal"/>
    <w:next w:val="Normal"/>
    <w:autoRedefine/>
    <w:qFormat/>
    <w:pPr>
      <w:ind w:left="900" w:hanging="180"/>
    </w:pPr>
  </w:style>
  <w:style w:type="paragraph" w:styleId="Index6">
    <w:name w:val="index 6"/>
    <w:basedOn w:val="Normal"/>
    <w:next w:val="Normal"/>
    <w:autoRedefine/>
    <w:qFormat/>
    <w:pPr>
      <w:ind w:left="1080" w:hanging="180"/>
    </w:pPr>
  </w:style>
  <w:style w:type="paragraph" w:styleId="Index7">
    <w:name w:val="index 7"/>
    <w:basedOn w:val="Normal"/>
    <w:next w:val="Normal"/>
    <w:autoRedefine/>
    <w:qFormat/>
    <w:pPr>
      <w:ind w:left="1260" w:hanging="180"/>
    </w:pPr>
  </w:style>
  <w:style w:type="paragraph" w:styleId="Index8">
    <w:name w:val="index 8"/>
    <w:basedOn w:val="Normal"/>
    <w:next w:val="Normal"/>
    <w:autoRedefine/>
    <w:qFormat/>
    <w:pPr>
      <w:ind w:left="1440" w:hanging="180"/>
    </w:pPr>
  </w:style>
  <w:style w:type="paragraph" w:styleId="Index9">
    <w:name w:val="index 9"/>
    <w:basedOn w:val="Normal"/>
    <w:next w:val="Normal"/>
    <w:autoRedefine/>
    <w:qFormat/>
    <w:pPr>
      <w:ind w:left="1620" w:hanging="180"/>
    </w:pPr>
  </w:style>
  <w:style w:type="paragraph" w:styleId="IntenseQuote">
    <w:name w:val="Intense Quote"/>
    <w:basedOn w:val="Normal"/>
    <w:next w:val="Normal"/>
    <w:link w:val="IntenseQuoteChar"/>
    <w:uiPriority w:val="30"/>
    <w:qFormat/>
    <w:pPr>
      <w:pBdr>
        <w:bottom w:val="single" w:sz="4" w:space="4" w:color="4F81BD"/>
      </w:pBdr>
      <w:spacing w:before="200" w:after="280"/>
      <w:ind w:left="936" w:right="936"/>
    </w:pPr>
    <w:rPr>
      <w:b/>
      <w:bCs/>
      <w:i/>
      <w:iCs/>
      <w:color w:val="4F81BD" w:themeColor="accent1"/>
    </w:rPr>
  </w:style>
  <w:style w:type="paragraph" w:styleId="ListBullet3">
    <w:name w:val="List Bullet 3"/>
    <w:basedOn w:val="Normal"/>
    <w:qFormat/>
    <w:pPr>
      <w:numPr>
        <w:numId w:val="4"/>
      </w:numPr>
      <w:contextualSpacing/>
    </w:pPr>
  </w:style>
  <w:style w:type="paragraph" w:styleId="ListBullet4">
    <w:name w:val="List Bullet 4"/>
    <w:basedOn w:val="Normal"/>
    <w:qFormat/>
    <w:pPr>
      <w:numPr>
        <w:numId w:val="5"/>
      </w:numPr>
      <w:contextualSpacing/>
    </w:pPr>
  </w:style>
  <w:style w:type="paragraph" w:styleId="ListBullet5">
    <w:name w:val="List Bullet 5"/>
    <w:basedOn w:val="Normal"/>
    <w:qFormat/>
    <w:pPr>
      <w:numPr>
        <w:numId w:val="6"/>
      </w:numPr>
      <w:contextualSpacing/>
    </w:pPr>
  </w:style>
  <w:style w:type="paragraph" w:styleId="ListNumber">
    <w:name w:val="List Number"/>
    <w:basedOn w:val="Normal"/>
    <w:qFormat/>
    <w:pPr>
      <w:numPr>
        <w:numId w:val="7"/>
      </w:numPr>
      <w:contextualSpacing/>
    </w:pPr>
  </w:style>
  <w:style w:type="paragraph" w:styleId="ListBullet">
    <w:name w:val="List Bullet"/>
    <w:basedOn w:val="Normal"/>
    <w:qFormat/>
    <w:pPr>
      <w:numPr>
        <w:numId w:val="2"/>
      </w:numPr>
      <w:contextualSpacing/>
    </w:pPr>
  </w:style>
  <w:style w:type="paragraph" w:styleId="ListBullet2">
    <w:name w:val="List Bullet 2"/>
    <w:basedOn w:val="Normal"/>
    <w:qFormat/>
    <w:pPr>
      <w:numPr>
        <w:numId w:val="3"/>
      </w:numPr>
      <w:contextualSpacing/>
    </w:pPr>
  </w:style>
  <w:style w:type="paragraph" w:styleId="ListContinue">
    <w:name w:val="List Continue"/>
    <w:basedOn w:val="Normal"/>
    <w:qFormat/>
    <w:pPr>
      <w:spacing w:after="120"/>
      <w:ind w:left="360"/>
      <w:contextualSpacing/>
    </w:pPr>
  </w:style>
  <w:style w:type="paragraph" w:styleId="ListContinue2">
    <w:name w:val="List Continue 2"/>
    <w:basedOn w:val="Normal"/>
    <w:qFormat/>
    <w:pPr>
      <w:spacing w:after="120"/>
      <w:ind w:left="720"/>
      <w:contextualSpacing/>
    </w:pPr>
  </w:style>
  <w:style w:type="paragraph" w:styleId="ListContinue3">
    <w:name w:val="List Continue 3"/>
    <w:basedOn w:val="Normal"/>
    <w:qFormat/>
    <w:pPr>
      <w:spacing w:after="120"/>
      <w:ind w:left="1080"/>
      <w:contextualSpacing/>
    </w:pPr>
  </w:style>
  <w:style w:type="paragraph" w:styleId="ListContinue4">
    <w:name w:val="List Continue 4"/>
    <w:basedOn w:val="Normal"/>
    <w:qFormat/>
    <w:pPr>
      <w:spacing w:after="120"/>
      <w:ind w:left="1440"/>
      <w:contextualSpacing/>
    </w:pPr>
  </w:style>
  <w:style w:type="paragraph" w:styleId="ListContinue5">
    <w:name w:val="List Continue 5"/>
    <w:basedOn w:val="Normal"/>
    <w:qFormat/>
    <w:pPr>
      <w:spacing w:after="120"/>
      <w:ind w:left="1800"/>
      <w:contextualSpacing/>
    </w:pPr>
  </w:style>
  <w:style w:type="paragraph" w:styleId="ListNumber2">
    <w:name w:val="List Number 2"/>
    <w:basedOn w:val="Normal"/>
    <w:qFormat/>
    <w:pPr>
      <w:numPr>
        <w:numId w:val="8"/>
      </w:numPr>
      <w:contextualSpacing/>
    </w:pPr>
  </w:style>
  <w:style w:type="paragraph" w:styleId="ListNumber3">
    <w:name w:val="List Number 3"/>
    <w:basedOn w:val="Normal"/>
    <w:qFormat/>
    <w:pPr>
      <w:numPr>
        <w:numId w:val="9"/>
      </w:numPr>
      <w:contextualSpacing/>
    </w:pPr>
  </w:style>
  <w:style w:type="paragraph" w:styleId="ListNumber4">
    <w:name w:val="List Number 4"/>
    <w:basedOn w:val="Normal"/>
    <w:qFormat/>
    <w:pPr>
      <w:numPr>
        <w:numId w:val="10"/>
      </w:numPr>
      <w:contextualSpacing/>
    </w:pPr>
  </w:style>
  <w:style w:type="paragraph" w:styleId="ListNumber5">
    <w:name w:val="List Number 5"/>
    <w:basedOn w:val="Normal"/>
    <w:qFormat/>
    <w:pPr>
      <w:numPr>
        <w:numId w:val="11"/>
      </w:numPr>
      <w:contextualSpacing/>
    </w:pPr>
  </w:style>
  <w:style w:type="paragraph" w:styleId="MacroText">
    <w:name w:val="macro"/>
    <w:link w:val="MacroTextChar"/>
    <w:qFormat/>
    <w:pPr>
      <w:tabs>
        <w:tab w:val="left" w:pos="480"/>
        <w:tab w:val="left" w:pos="960"/>
        <w:tab w:val="left" w:pos="1440"/>
        <w:tab w:val="left" w:pos="1920"/>
        <w:tab w:val="left" w:pos="2400"/>
        <w:tab w:val="left" w:pos="2880"/>
        <w:tab w:val="left" w:pos="3360"/>
        <w:tab w:val="left" w:pos="3840"/>
        <w:tab w:val="left" w:pos="4320"/>
      </w:tabs>
      <w:spacing w:after="200" w:line="264" w:lineRule="auto"/>
      <w:jc w:val="both"/>
    </w:pPr>
    <w:rPr>
      <w:rFonts w:ascii="Consolas" w:eastAsiaTheme="minorHAnsi" w:hAnsi="Consolas" w:cs="Consolas"/>
      <w:lang w:val="en-US" w:eastAsia="en-US"/>
    </w:rPr>
  </w:style>
  <w:style w:type="paragraph" w:styleId="MessageHeader">
    <w:name w:val="Message Header"/>
    <w:basedOn w:val="Normal"/>
    <w:link w:val="MessageHeaderChar"/>
    <w:qFormat/>
    <w:pPr>
      <w:pBdr>
        <w:top w:val="single" w:sz="6" w:space="1" w:color="000000"/>
        <w:left w:val="single" w:sz="6" w:space="1" w:color="000000"/>
        <w:bottom w:val="single" w:sz="6" w:space="1" w:color="000000"/>
        <w:right w:val="single" w:sz="6" w:space="1" w:color="000000"/>
      </w:pBdr>
      <w:shd w:val="pct20" w:color="auto" w:fill="auto"/>
      <w:ind w:left="1080" w:hanging="1080"/>
    </w:pPr>
    <w:rPr>
      <w:rFonts w:asciiTheme="majorHAnsi" w:eastAsiaTheme="majorEastAsia" w:hAnsiTheme="majorHAnsi" w:cstheme="majorBidi"/>
      <w:sz w:val="24"/>
      <w:szCs w:val="24"/>
    </w:rPr>
  </w:style>
  <w:style w:type="paragraph" w:styleId="NormalIndent">
    <w:name w:val="Normal Indent"/>
    <w:basedOn w:val="Normal"/>
    <w:qFormat/>
    <w:pPr>
      <w:ind w:left="720"/>
    </w:pPr>
  </w:style>
  <w:style w:type="paragraph" w:styleId="NoteHeading">
    <w:name w:val="Note Heading"/>
    <w:basedOn w:val="Normal"/>
    <w:next w:val="Normal"/>
    <w:link w:val="NoteHeadingChar"/>
    <w:qFormat/>
  </w:style>
  <w:style w:type="paragraph" w:styleId="PlainText">
    <w:name w:val="Plain Text"/>
    <w:basedOn w:val="Normal"/>
    <w:link w:val="PlainTextChar"/>
    <w:qFormat/>
    <w:rPr>
      <w:rFonts w:ascii="Consolas" w:hAnsi="Consolas" w:cs="Consolas"/>
      <w:sz w:val="21"/>
      <w:szCs w:val="21"/>
    </w:rPr>
  </w:style>
  <w:style w:type="paragraph" w:styleId="Signature">
    <w:name w:val="Signature"/>
    <w:basedOn w:val="Normal"/>
    <w:link w:val="SignatureChar"/>
    <w:pPr>
      <w:ind w:left="4320"/>
    </w:pPr>
  </w:style>
  <w:style w:type="paragraph" w:styleId="Title">
    <w:name w:val="Title"/>
    <w:basedOn w:val="Normal"/>
    <w:next w:val="Normal"/>
    <w:link w:val="TitleChar"/>
    <w:qFormat/>
    <w:locked/>
    <w:pPr>
      <w:pBdr>
        <w:bottom w:val="single" w:sz="8" w:space="4" w:color="4F81BD"/>
      </w:pBdr>
      <w:spacing w:after="300"/>
      <w:contextualSpacing/>
    </w:pPr>
    <w:rPr>
      <w:rFonts w:asciiTheme="majorHAnsi" w:eastAsiaTheme="majorEastAsia" w:hAnsiTheme="majorHAnsi" w:cstheme="majorBidi"/>
      <w:color w:val="17365D" w:themeColor="text2" w:themeShade="BF"/>
      <w:spacing w:val="5"/>
      <w:kern w:val="2"/>
      <w:sz w:val="52"/>
      <w:szCs w:val="52"/>
    </w:rPr>
  </w:style>
  <w:style w:type="paragraph" w:styleId="TOCHeading">
    <w:name w:val="TOC Heading"/>
    <w:basedOn w:val="Heading1"/>
    <w:next w:val="Normal"/>
    <w:uiPriority w:val="39"/>
    <w:semiHidden/>
    <w:unhideWhenUsed/>
    <w:qFormat/>
    <w:pPr>
      <w:outlineLvl w:val="9"/>
    </w:pPr>
  </w:style>
  <w:style w:type="paragraph" w:customStyle="1" w:styleId="references">
    <w:name w:val="references"/>
    <w:qFormat/>
    <w:rsid w:val="00607A60"/>
    <w:pPr>
      <w:numPr>
        <w:numId w:val="12"/>
      </w:numPr>
      <w:spacing w:after="50" w:line="180" w:lineRule="exact"/>
      <w:jc w:val="both"/>
    </w:pPr>
    <w:rPr>
      <w:rFonts w:ascii="Times New Roman" w:eastAsia="MS Mincho" w:hAnsi="Times New Roman" w:cs="Times New Roman"/>
      <w:sz w:val="16"/>
      <w:szCs w:val="16"/>
      <w:lang w:val="en-US" w:eastAsia="en-US"/>
    </w:rPr>
  </w:style>
  <w:style w:type="paragraph" w:customStyle="1" w:styleId="xmsonormal">
    <w:name w:val="x_msonormal"/>
    <w:basedOn w:val="Normal"/>
    <w:uiPriority w:val="99"/>
    <w:semiHidden/>
    <w:qFormat/>
    <w:rsid w:val="000019C1"/>
    <w:rPr>
      <w:rFonts w:ascii="Times New Roman" w:hAnsi="Times New Roman" w:cs="Times New Roman"/>
      <w:sz w:val="24"/>
      <w:szCs w:val="24"/>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table" w:styleId="TableGrid">
    <w:name w:val="Table Grid"/>
    <w:basedOn w:val="TableNormal"/>
    <w:rsid w:val="00586A35"/>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E93CD0"/>
    <w:pPr>
      <w:suppressAutoHyphens w:val="0"/>
    </w:pPr>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safetydata.fra.dot.gov/OfficeofSafety/publicsite/DownloadCrossingInventoryData.aspx"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mailto:email@email.com" TargetMode="External"/><Relationship Id="rId17" Type="http://schemas.openxmlformats.org/officeDocument/2006/relationships/hyperlink" Target="https://catalog.data.gov/dataset/highway-rail-grade-crossing-accident-data" TargetMode="Externa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9</Pages>
  <Words>4547</Words>
  <Characters>25920</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Insert Your Title Here</vt:lpstr>
    </vt:vector>
  </TitlesOfParts>
  <Company>Licence Owner</Company>
  <LinksUpToDate>false</LinksUpToDate>
  <CharactersWithSpaces>30407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Andrew Smith</dc:creator>
  <cp:keywords>Insert Insert Insert 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Katrina Siegfried</cp:lastModifiedBy>
  <cp:revision>6</cp:revision>
  <cp:lastPrinted>2022-07-18T17:16:00Z</cp:lastPrinted>
  <dcterms:created xsi:type="dcterms:W3CDTF">2022-08-10T12:19:00Z</dcterms:created>
  <dcterms:modified xsi:type="dcterms:W3CDTF">2022-08-10T14:25:00Z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onfidentiality">
    <vt:lpwstr>Unrestricted</vt:lpwstr>
  </property>
  <property fmtid="{D5CDD505-2E9C-101B-9397-08002B2CF9AE}" pid="3" name="Language">
    <vt:lpwstr>English</vt:lpwstr>
  </property>
  <property fmtid="{D5CDD505-2E9C-101B-9397-08002B2CF9AE}" pid="4" name="MTWinEqns">
    <vt:bool>true</vt:bool>
  </property>
  <property fmtid="{D5CDD505-2E9C-101B-9397-08002B2CF9AE}" pid="5" name="Version">
    <vt:lpwstr>2.1.0</vt:lpwstr>
  </property>
  <property fmtid="{D5CDD505-2E9C-101B-9397-08002B2CF9AE}" pid="6" name="_NewReviewCycle">
    <vt:lpwstr/>
  </property>
</Properties>
</file>