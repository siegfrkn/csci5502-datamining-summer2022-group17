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pPr>
      <w:r>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br/>
      </w:r>
      <w:r>
        <w:rPr>
          <w:rStyle w:val="City"/>
          <w:sz w:val="20"/>
          <w14:ligatures w14:val="standard"/>
        </w:rPr>
        <w:t>Boulder, CO, USA</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katrina.siegfried@colorado.edu</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 USA</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AbsHead"/>
        <w:rPr>
          <w14:ligatures w14:val="standard"/>
        </w:rPr>
      </w:pPr>
      <w:r>
        <w:rPr>
          <w14:ligatures w14:val="standard"/>
        </w:rPr>
        <w:t>ABSTRACT</w:t>
      </w:r>
    </w:p>
    <w:p>
      <w:pPr>
        <w:pStyle w:val="Abstract"/>
        <w:rPr>
          <w:rStyle w:val="Label"/>
          <w:sz w:val="22"/>
          <w:szCs w:val="28"/>
          <w14:ligatures w14:val="standard"/>
        </w:rPr>
      </w:pPr>
      <w:r>
        <w:rPr>
          <w:rFonts w:eastAsia="Verdana"/>
          <w:sz w:val="22"/>
          <w:szCs w:val="28"/>
          <w14:ligatures w14:val="standard"/>
        </w:rPr>
        <w:t>There have been numerous attempts at utilizing regulations to increase the safety of highway-rail intersections at the cost of increased expenses and labor upkeep. This paper attempts to identify what regulation dictating the specific characteristics of the intersection is useful and how geography and weather might affect the need for regulation. The paper addresses this topic by the utilization of data mining algorithms on a comprehensive data set containing over 240,000 accidents between railroads and highways as maintained by the Federal Railroad Administration. This paper presents three approaches to these questions including the use of decision tree classification, frequent pattern growth, and k-means clustering. The decision tree classification method developed a model with over 71% accuracy of predicting the number of injuries based upon characteristics of an intersection. Frequent patterns revealed associations among incident mortality and casualty related to train car position, as well as an association between location and track type, and a weak association between intersection signals and accident casualty. K-means clustering created a model with a mean 0.49 silhouette score which revealed that locational climate-related inclement weather was present at many crashes. These results not only develop models for these individual questions but could be used as indicators as to where future regulation is needed or not. Statistical analysis could be paired with the trends identified in this paper to determine significance of certain attributes affecting the severity of injuries. This could led to more efficient allocation of resources and a reduction in injuries during future accidents.</w:t>
      </w:r>
    </w:p>
    <w:p>
      <w:pPr>
        <w:pStyle w:val="Head1"/>
        <w:rPr/>
      </w:pPr>
      <w:r>
        <w:rPr>
          <w:rStyle w:val="Label"/>
          <w14:ligatures w14:val="standard"/>
        </w:rPr>
        <w:t>1</w:t>
      </w:r>
      <w:r>
        <w:rPr/>
        <w:t> Introduction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The Rail Safety Improvement act of 2008 mandated the implementation of many new safety systems and improvements.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cargoes through various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pPr>
      <w:r>
        <w:rPr>
          <w:rStyle w:val="Label"/>
        </w:rPr>
        <w:t>2</w:t>
      </w:r>
      <w:r>
        <w:rPr/>
        <w:t> Related Work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[2].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[3]. A similar dataset has been generated by the Iranian Railway (RAI) which utilized association rules to identify if-then relations between rail accidents and their potential causes [4]. A survey paper by Bala et al gives a good overview of the literature as it relates to data mining of rail accident data sets [5]. A similar paper by Lu et al compares various generalized linear and data mining models for crash prediction and compares their effectiveness using a test dataset [6]. After a thorough review of rail accident data mining research, it has been determined that none have considered use of a random forest classification or frequent pattern growth (FP-Growth) in their analyses.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[7]. Another group led by Khosrowabadi used association rules and K-means clustering to identify the factors affecting occupational safety in industrial paint halls in Tehran [8]. These additional studies help demonstrate that more advanced frequent pattern techniques and classification techniques are promising future areas of investigation for accident analysis.</w:t>
      </w:r>
    </w:p>
    <w:p>
      <w:pPr>
        <w:pStyle w:val="Head2"/>
        <w:rPr/>
      </w:pPr>
      <w:r>
        <w:rPr>
          <w:rStyle w:val="Label"/>
        </w:rPr>
        <w:t>3</w:t>
      </w:r>
      <w:r>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159 attributes within the data set allowing for a wealth of potential factors of causality to be explored. There are 242,021 rows of data, or accidents, during the period and there are a total of 25,448,378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Attributes include the time of incident, the number and types of advance warnings, and the activation of other warning systems – painting a clear picture of when the incident occurred and what was done to mitigate it. Additionally, there is a record of the number of injuries and fatalities that occurred in total, on the train, and within the vehicle hit.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document geographic locations of incidents, including the city, highway, and railroad line in which each incident occurs. Information is provided regarding land use and the weather conditions that were experienced during the specific incident.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characteristics of the intersection of incident is recorded, including rail design, road design, illumination, visual obstructions,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data set can be found at the URL below:</w:t>
      </w:r>
    </w:p>
    <w:p>
      <w:pPr>
        <w:pStyle w:val="DisplayFormula"/>
        <w:tabs>
          <w:tab w:val="clear" w:pos="708"/>
          <w:tab w:val="left" w:pos="200" w:leader="none"/>
          <w:tab w:val="right" w:pos="4780" w:leader="none"/>
        </w:tabs>
        <w:spacing w:lineRule="auto" w:line="264"/>
        <w:jc w:val="both"/>
        <w:rPr>
          <w:rStyle w:val="Label"/>
          <w:sz w:val="22"/>
          <w:lang w:eastAsia="it-IT"/>
          <w14:ligatures w14:val="standard"/>
        </w:rPr>
      </w:pPr>
      <w:hyperlink r:id="rId7">
        <w:r>
          <w:rPr>
            <w:rStyle w:val="InternetLink"/>
            <w:sz w:val="22"/>
          </w:rPr>
          <w:t>https://catalog.data.gov/dataset/highway-rail-grade-crossing-accident-data</w:t>
        </w:r>
      </w:hyperlink>
      <w:r>
        <w:rPr>
          <w:sz w:val="22"/>
        </w:rPr>
        <w:t xml:space="preserve"> </w:t>
      </w:r>
      <w:hyperlink r:id="rId8">
        <w:r>
          <w:rPr>
            <w:sz w:val="22"/>
            <w:lang w:eastAsia="it-IT"/>
            <w14:ligatures w14:val="standard"/>
          </w:rPr>
          <w:t xml:space="preserve"> </w:t>
        </w:r>
      </w:hyperlink>
    </w:p>
    <w:p>
      <w:pPr>
        <w:pStyle w:val="Head2"/>
        <w:rPr>
          <w:rStyle w:val="Label"/>
        </w:rPr>
      </w:pPr>
      <w:r>
        <w:rPr>
          <w:rStyle w:val="Label"/>
        </w:rPr>
        <w:t>4</w:t>
        <w:tab/>
        <w:t>Main Techniques Applied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data set contained many rows of unfilled information, several attributes that included textual information, and many coded options for characteristics regarding the intersection. Due to this, cleaning and pre-processing of the data was needed before trying to apply data mining algorithms.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Various mining techniques were chosen to allow for knowledge to be gained through differing perspectives and to be analyzed in such a way as to impact future regulatory decisions. For example, decision tree techniques were applied to be able to understand if certain attributes of intersections would increase the probability of many injuries during railroad accidents. Clustering techniques were applied to understand the effect of geography and weather on the severity of railroad accidents.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Finally, frequent itemset generation was implemented to attempt to understand associations and interesting patterns between attributes that result in higher numbers of injuries in support of both the intersection characteristics and location characteristics and to reveal other potentially interesting patterns related to accident severity.  Frequent pattern growth or FP 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 Growth addresses the large memory limitation required by the Apriori algorithm because it maintains a tree rather than generating a list of all candidates, and it also can be parallelized by partitioning the database. To extract patterns of interest, interesting attributes, called consequents, were used to filter from the list of all patterns to identify those the researchers deemed interesting.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These techniques combined aimed to paint an overall picture of the contributing factors of high-injury accidents to drive future regulation decisions.</w:t>
      </w:r>
    </w:p>
    <w:p>
      <w:pPr>
        <w:pStyle w:val="DisplayFormula"/>
        <w:tabs>
          <w:tab w:val="clear" w:pos="708"/>
          <w:tab w:val="left" w:pos="200" w:leader="none"/>
          <w:tab w:val="right" w:pos="4780" w:leader="none"/>
        </w:tabs>
        <w:spacing w:lineRule="auto" w:line="264"/>
        <w:jc w:val="both"/>
        <w:rPr>
          <w:rStyle w:val="Label"/>
          <w:b/>
          <w:b/>
          <w:bCs/>
          <w:sz w:val="22"/>
          <w:szCs w:val="28"/>
          <w:lang w:eastAsia="it-IT"/>
          <w14:ligatures w14:val="standard"/>
        </w:rPr>
      </w:pPr>
      <w:r>
        <w:rPr>
          <w:b/>
          <w:bCs/>
          <w:sz w:val="22"/>
          <w:szCs w:val="28"/>
          <w:lang w:eastAsia="it-IT"/>
          <w14:ligatures w14:val="standard"/>
        </w:rPr>
        <w:t>4.1</w:t>
      </w:r>
      <w:r>
        <w:rPr>
          <w:rStyle w:val="Label"/>
        </w:rPr>
        <w:t xml:space="preserve">      </w:t>
      </w:r>
      <w:r>
        <w:rPr>
          <w:b/>
          <w:bCs/>
          <w:sz w:val="22"/>
          <w:szCs w:val="28"/>
          <w:lang w:eastAsia="it-IT"/>
          <w14:ligatures w14:val="standard"/>
        </w:rPr>
        <w:t>Data Cleaning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were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Data cleaning in support of the frequent itemset generation involved removing duplicated information in pre-coded attributes and attributes without any data were removed to expedite processing speed and memory consumption.  Null values were populated via the mode or mean for numerical attributes, whichever was deemed most appropriate for the attribute. For categorical data, the null values were replaced with the most frequent item in the attribute.</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4.2</w:t>
      </w:r>
      <w:r>
        <w:rPr>
          <w:rStyle w:val="Label"/>
        </w:rPr>
        <w:t xml:space="preserve">      </w:t>
      </w:r>
      <w:r>
        <w:rPr>
          <w:b/>
          <w:bCs/>
          <w:sz w:val="22"/>
          <w:szCs w:val="28"/>
          <w:lang w:eastAsia="it-IT"/>
          <w14:ligatures w14:val="standard"/>
        </w:rPr>
        <w:t>Data Preprocessing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dataset needed to be preprocessed in slightly varying ways for each of the three techniques used in this report while attempting to address the two interesting questions. This was to account for the unique lists of attributes used for each question.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patterns could be found among incidents occurring outside of city limits. Values like weather and visibility are label-encoded in the dataset but are one-hot encoded for data mining purposes due to the compact set of unique values.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4.3</w:t>
      </w:r>
      <w:r>
        <w:rPr>
          <w:rStyle w:val="Label"/>
        </w:rPr>
        <w:t xml:space="preserve">      </w:t>
      </w:r>
      <w:r>
        <w:rPr>
          <w:b/>
          <w:bCs/>
          <w:sz w:val="22"/>
          <w:szCs w:val="28"/>
          <w:lang w:eastAsia="it-IT"/>
          <w14:ligatures w14:val="standard"/>
        </w:rPr>
        <w:t>Techniques Used for Crossing Location</w:t>
      </w:r>
    </w:p>
    <w:p>
      <w:pPr>
        <w:pStyle w:val="DisplayFormula"/>
        <w:tabs>
          <w:tab w:val="clear" w:pos="708"/>
          <w:tab w:val="left" w:pos="200" w:leader="none"/>
          <w:tab w:val="right" w:pos="4780" w:leader="none"/>
        </w:tabs>
        <w:spacing w:lineRule="auto" w:line="264"/>
        <w:jc w:val="both"/>
        <w:rPr>
          <w:rStyle w:val="Label"/>
        </w:rPr>
      </w:pPr>
      <w:r>
        <w:rPr>
          <w:sz w:val="22"/>
          <w:szCs w:val="28"/>
          <w:lang w:eastAsia="it-IT"/>
          <w14:ligatures w14:val="standard"/>
        </w:rPr>
        <w:t>To prepare crossing locations for visualization, latitude and longitude had to be determined from the county FIPS code data provided. Each FIPS code corresponds to one US county, and a database with FIPS codes and county centroids was used to estimate the location of each crash. Using the longitude and latitude values allowed a K-means clustering based on temperature and weather to be visualized by plotting each data point by its coordinates.</w:t>
      </w:r>
    </w:p>
    <w:p>
      <w:pPr>
        <w:pStyle w:val="Head2"/>
        <w:rPr/>
      </w:pPr>
      <w:r>
        <w:rPr>
          <w:rStyle w:val="Label"/>
        </w:rPr>
        <w:t>4.4</w:t>
      </w:r>
      <w:r>
        <w:rPr/>
        <w:t> Techniques Used for Intersection Study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required the crossing surface age to be calculated from the difference of the installation date and the date of accident. There were many attributes with ID’s that needed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4.5 Techniques Used for Frequent Pattern Generation</w:t>
      </w:r>
    </w:p>
    <w:p>
      <w:pPr>
        <w:pStyle w:val="Normal"/>
        <w:tabs>
          <w:tab w:val="clear" w:pos="708"/>
          <w:tab w:val="left" w:pos="200" w:leader="none"/>
          <w:tab w:val="right" w:pos="4780" w:leader="none"/>
        </w:tabs>
        <w:spacing w:before="100" w:after="100"/>
        <w:rPr>
          <w:sz w:val="22"/>
          <w:szCs w:val="28"/>
          <w:lang w:eastAsia="it-IT"/>
          <w14:ligatures w14:val="standard"/>
        </w:rPr>
      </w:pPr>
      <w:r>
        <w:rPr>
          <w:sz w:val="22"/>
          <w:szCs w:val="28"/>
          <w:lang w:eastAsia="it-IT"/>
          <w14:ligatures w14:val="standard"/>
        </w:rPr>
        <w:t>For frequent pattern generation, continuous numerical data was binned into at most 10 bins which were mapped to a series of strings to make the results easier to interpret. The data was then pivoted from horizontal to vertical format to increase the processing and memory consumption of the algorithm used.</w:t>
      </w:r>
    </w:p>
    <w:p>
      <w:pPr>
        <w:pStyle w:val="Head2"/>
        <w:rPr/>
      </w:pPr>
      <w:r>
        <w:rPr/>
        <w:t>4.6 Evaluation Methods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Evaluation of each of the questions was performed using three classic data mining methods for classification – Decision Tree classification, K-means clustering, and FP-Growth classification. The goal of these methods was to yield results which could easily be interpreted to generate clear action plans to reduce future rail accidents.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Evaluation of the FP Growth model was performed using a selection of the following metrics dependent on the performance on the data: support, lift, and confidence. Thresholds for these measures were empirically determined after evaluating the full list of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FP-Growth, a Random Forest Decision Tree approach was used to generate a classification around each question’s target label, after which rules were extracted. The rules will provided an easily interpreted understanding of the potential cause and known effect which will be communicated to industry experts to improve future rail accident outcomes. The Random Forest was generated using an 80/20 train/test split with sampling without replacement using the built-in sklearn python library. Like the FP-Growth implementation, this decision tree implementation was also be parallelized. Metrics of accuracy, sensitivity, precision, specificity, F1, and Fb will be used to evaluate performance using k-fold cross-validation as per industry standard.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K-means clustering, the primary evaluation method was the silhouette score, which evaluates a combination of inter- and intra- cluster similarity.</w:t>
      </w:r>
    </w:p>
    <w:p>
      <w:pPr>
        <w:pStyle w:val="Head2"/>
        <w:rPr/>
      </w:pPr>
      <w:r>
        <w:rPr/>
        <w:t>4.7 Tools Used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was used for data cleaning. The </w:t>
      </w:r>
      <w:r>
        <w:rPr>
          <w:i/>
          <w:iCs/>
          <w:sz w:val="22"/>
          <w:szCs w:val="28"/>
          <w:lang w:eastAsia="it-IT"/>
          <w14:ligatures w14:val="standard"/>
        </w:rPr>
        <w:t>unique()</w:t>
      </w:r>
      <w:r>
        <w:rPr>
          <w:sz w:val="22"/>
          <w:szCs w:val="28"/>
          <w:lang w:eastAsia="it-IT"/>
          <w14:ligatures w14:val="standard"/>
        </w:rPr>
        <w:t xml:space="preserve"> function was used to determine all of the unique values in string attributes such as incident descriptions and locations and determine if there were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were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found all forms of null value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was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was used to alter attributes to one-hot encoding to prepare the data for the machine learning algorithms. It was also used to split the data into training and testing groups to evaluate the performance of the random forest and k-means methods. Finally, was used for implementing the random forest method by using the functionalities for the Random Forest techniques.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was used to mine frequent itemsets using the FP-growth algorithm. Given the different implementation for data structures and processing, this library was also used in each step of the cleaning and preprocessing for the frequent itemset generation as the objects were of a different object type required for the parallelized implementation. A different implementation from the python </w:t>
      </w:r>
      <w:r>
        <w:rPr>
          <w:i/>
          <w:iCs/>
          <w:sz w:val="22"/>
          <w:szCs w:val="28"/>
          <w:lang w:eastAsia="it-IT"/>
          <w14:ligatures w14:val="standard"/>
        </w:rPr>
        <w:t>mlxtend</w:t>
      </w:r>
      <w:r>
        <w:rPr>
          <w:sz w:val="22"/>
          <w:szCs w:val="28"/>
          <w:lang w:eastAsia="it-IT"/>
          <w14:ligatures w14:val="standard"/>
        </w:rPr>
        <w:t xml:space="preserve"> library was initially explored, but the implementation could not handle the large volumes of data in this dataset.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For visualization, the Python </w:t>
      </w:r>
      <w:r>
        <w:rPr>
          <w:i/>
          <w:iCs/>
          <w:sz w:val="22"/>
          <w:szCs w:val="28"/>
          <w:lang w:eastAsia="it-IT"/>
          <w14:ligatures w14:val="standard"/>
        </w:rPr>
        <w:t xml:space="preserve">matpyplot </w:t>
      </w:r>
      <w:r>
        <w:rPr>
          <w:i w:val="false"/>
          <w:iCs w:val="false"/>
          <w:sz w:val="22"/>
          <w:szCs w:val="28"/>
          <w:lang w:eastAsia="it-IT"/>
          <w14:ligatures w14:val="standard"/>
        </w:rPr>
        <w:t>toolbox was used to generate a scatterplot for the K-means clustered data.</w:t>
      </w:r>
    </w:p>
    <w:p>
      <w:pPr>
        <w:pStyle w:val="Head2"/>
        <w:rPr/>
      </w:pPr>
      <w:r>
        <w:rPr>
          <w:rStyle w:val="Label"/>
        </w:rPr>
        <w:t>5</w:t>
      </w:r>
      <w:r>
        <w:rPr/>
        <w:t> Key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frequent pattern generation yielded mostly intuitive results, with relationships between high mortality and casualty linked to accidents involving the front of a train, while location-based analysis showed frequent patterns with city and track type, and intersection characteristics weakly showed mortality and casualty were lower at intersections that involved more safety signaling.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visualization for K-means clustering showed that the two biggest clusters of crashes, based on temperature and weather, were under conditions of freezing snow in the north and cold rain in the south. Two clusters were found representing cold sun and warm sun, both of which contained few members. The model indicates that inclement weather, dependent on local climate, may be a contributing factor to many highway-rail crashes.</w:t>
      </w:r>
    </w:p>
    <w:p>
      <w:pPr>
        <w:pStyle w:val="Head2"/>
        <w:rPr/>
      </w:pPr>
      <w:r>
        <w:rPr>
          <w:rStyle w:val="Label"/>
        </w:rPr>
        <w:t>5.1</w:t>
      </w:r>
      <w:r>
        <w:rPr/>
        <w:t> Intersection Characteristic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Before the algorithm was implemented, a basic exploration of the data set was conducted to understand the frequency of different characteristics. Figures 1, 2, and 3 depict various frequency charts developed for attributes that describe intersection characteristics that could potentially drive the increase in severity of accidents. They also help to develop an understanding for the general types of intersections observed from the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drawing>
          <wp:inline distT="0" distB="0" distL="0" distR="0">
            <wp:extent cx="3048000" cy="1919605"/>
            <wp:effectExtent l="0" t="0" r="0" b="0"/>
            <wp:docPr id="1" name="Picture 13"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Bar chart&#10;&#10;Description automatically generated with medium confidence"/>
                    <pic:cNvPicPr>
                      <a:picLocks noChangeAspect="1" noChangeArrowheads="1"/>
                    </pic:cNvPicPr>
                  </pic:nvPicPr>
                  <pic:blipFill>
                    <a:blip r:embed="rId9"/>
                    <a:stretch>
                      <a:fillRect/>
                    </a:stretch>
                  </pic:blipFill>
                  <pic:spPr bwMode="auto">
                    <a:xfrm>
                      <a:off x="0" y="0"/>
                      <a:ext cx="3048000" cy="1919605"/>
                    </a:xfrm>
                    <a:prstGeom prst="rect">
                      <a:avLst/>
                    </a:prstGeom>
                  </pic:spPr>
                </pic:pic>
              </a:graphicData>
            </a:graphic>
          </wp:inline>
        </w:drawing>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b/>
          <w:bCs/>
          <w:sz w:val="22"/>
          <w:szCs w:val="28"/>
          <w:lang w:eastAsia="it-IT"/>
          <w14:ligatures w14:val="standard"/>
        </w:rPr>
        <w:t xml:space="preserve">Figure 1. </w:t>
      </w:r>
      <w:r>
        <w:rPr>
          <w:sz w:val="22"/>
          <w:szCs w:val="28"/>
          <w:lang w:eastAsia="it-IT"/>
          <w14:ligatures w14:val="standard"/>
        </w:rPr>
        <w:t>Frequency chart of number of intersections that were illuminated during incident.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drawing>
          <wp:inline distT="0" distB="0" distL="0" distR="0">
            <wp:extent cx="3048000" cy="1720850"/>
            <wp:effectExtent l="0" t="0" r="0" b="0"/>
            <wp:docPr id="2"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hart, funnel chart&#10;&#10;Description automatically generated"/>
                    <pic:cNvPicPr>
                      <a:picLocks noChangeAspect="1" noChangeArrowheads="1"/>
                    </pic:cNvPicPr>
                  </pic:nvPicPr>
                  <pic:blipFill>
                    <a:blip r:embed="rId10"/>
                    <a:stretch>
                      <a:fillRect/>
                    </a:stretch>
                  </pic:blipFill>
                  <pic:spPr bwMode="auto">
                    <a:xfrm>
                      <a:off x="0" y="0"/>
                      <a:ext cx="3048000" cy="1720850"/>
                    </a:xfrm>
                    <a:prstGeom prst="rect">
                      <a:avLst/>
                    </a:prstGeom>
                  </pic:spPr>
                </pic:pic>
              </a:graphicData>
            </a:graphic>
          </wp:inline>
        </w:drawing>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b/>
          <w:bCs/>
          <w:sz w:val="22"/>
          <w:szCs w:val="28"/>
          <w:lang w:eastAsia="it-IT"/>
          <w14:ligatures w14:val="standard"/>
        </w:rPr>
        <w:t xml:space="preserve">Figure 2. </w:t>
      </w:r>
      <w:r>
        <w:rPr>
          <w:sz w:val="22"/>
          <w:szCs w:val="28"/>
          <w:lang w:eastAsia="it-IT"/>
          <w14:ligatures w14:val="standard"/>
        </w:rPr>
        <w:t>Frequency chart of number of intersections that used each style of crossing warning during the incident.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drawing>
          <wp:inline distT="0" distB="0" distL="0" distR="0">
            <wp:extent cx="3048000" cy="1919605"/>
            <wp:effectExtent l="0" t="0" r="0" b="0"/>
            <wp:docPr id="3" name="Picture 1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hart, funnel chart&#10;&#10;Description automatically generated"/>
                    <pic:cNvPicPr>
                      <a:picLocks noChangeAspect="1" noChangeArrowheads="1"/>
                    </pic:cNvPicPr>
                  </pic:nvPicPr>
                  <pic:blipFill>
                    <a:blip r:embed="rId11"/>
                    <a:stretch>
                      <a:fillRect/>
                    </a:stretch>
                  </pic:blipFill>
                  <pic:spPr bwMode="auto">
                    <a:xfrm>
                      <a:off x="0" y="0"/>
                      <a:ext cx="3048000" cy="1919605"/>
                    </a:xfrm>
                    <a:prstGeom prst="rect">
                      <a:avLst/>
                    </a:prstGeom>
                  </pic:spPr>
                </pic:pic>
              </a:graphicData>
            </a:graphic>
          </wp:inline>
        </w:drawing>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b/>
          <w:bCs/>
          <w:sz w:val="22"/>
          <w:szCs w:val="28"/>
          <w:lang w:eastAsia="it-IT"/>
          <w14:ligatures w14:val="standard"/>
        </w:rPr>
        <w:t xml:space="preserve">Figure 3. </w:t>
      </w:r>
      <w:r>
        <w:rPr>
          <w:sz w:val="22"/>
          <w:szCs w:val="28"/>
          <w:lang w:eastAsia="it-IT"/>
          <w14:ligatures w14:val="standard"/>
        </w:rPr>
        <w:t>Frequency chart of number of intersections that had the warning connected to the signal.</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decision tree type classification algorithm was applied to attributes describing the characteristics of the railroad-highway intersection. The classification algorithm used a target variable of total injured as the means of sorting. There were 4 classification categories to sort between including 0, 1, 2, or 3 or more injuries.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algorithm was applied as both a decision tree and random forest algorithm. The attributes were modified to either include instances of unknown information or to exclude them.</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Initially a decision tree algorithm was implemented to develop an image of the decision tree to be able visualize the decisions that classified the instances. Using this decision tree, it was possible to estimate the percent of instances that resulted in the number of injuries. These results were used to determine potential courses of action in developing or maintaining regulation regarding railroad-highway intersection design.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in predicting the number of injuries. Table I shows a confusion matrix with the number of entries for each prediction and each actual classification. Table II shows the performance characteristics including precision, recall, F1 score, and support for each classification category. The accuracy, macro, and weighted averages are depicted for each score category as well.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 Confusion Matrix with Unknown Attributes</w:t>
      </w:r>
    </w:p>
    <w:tbl>
      <w:tblPr>
        <w:tblStyle w:val="TableGrid"/>
        <w:tblW w:w="4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14"/>
        <w:gridCol w:w="726"/>
        <w:gridCol w:w="7"/>
        <w:gridCol w:w="901"/>
        <w:gridCol w:w="817"/>
        <w:gridCol w:w="817"/>
        <w:gridCol w:w="817"/>
      </w:tblGrid>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33" w:type="dxa"/>
            <w:gridSpan w:val="2"/>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3352" w:type="dxa"/>
            <w:gridSpan w:val="4"/>
            <w:tcBorders>
              <w:top w:val="nil"/>
              <w:left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Predicted Class</w:t>
            </w:r>
          </w:p>
        </w:tc>
      </w:tr>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top w:val="nil"/>
              <w:left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908" w:type="dxa"/>
            <w:gridSpan w:val="2"/>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r>
      <w:tr>
        <w:trPr/>
        <w:tc>
          <w:tcPr>
            <w:tcW w:w="714" w:type="dxa"/>
            <w:vMerge w:val="restart"/>
            <w:tcBorders>
              <w:top w:val="nil"/>
              <w:left w:val="nil"/>
              <w:bottom w:val="nil"/>
            </w:tcBorders>
            <w:textDirection w:val="btLr"/>
          </w:tcPr>
          <w:p>
            <w:pPr>
              <w:pStyle w:val="DisplayFormula"/>
              <w:widowControl/>
              <w:tabs>
                <w:tab w:val="clear" w:pos="708"/>
                <w:tab w:val="left" w:pos="200" w:leader="none"/>
                <w:tab w:val="right" w:pos="4780" w:leader="none"/>
              </w:tabs>
              <w:suppressAutoHyphens w:val="true"/>
              <w:spacing w:lineRule="auto" w:line="264" w:before="100" w:after="100"/>
              <w:ind w:left="113" w:right="113" w:hanging="0"/>
              <w:jc w:val="center"/>
              <w:rPr>
                <w:sz w:val="22"/>
                <w:szCs w:val="28"/>
                <w:lang w:eastAsia="it-IT"/>
                <w14:ligatures w14:val="standard"/>
              </w:rPr>
            </w:pPr>
            <w:r>
              <w:rPr>
                <w:kern w:val="0"/>
                <w:sz w:val="22"/>
                <w:szCs w:val="28"/>
                <w:lang w:eastAsia="it-IT" w:bidi="ar-SA"/>
                <w14:ligatures w14:val="standard"/>
              </w:rPr>
              <w:t>Actual Class</w:t>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33867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9889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272</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1924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851</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43</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jc w:val="left"/>
        <w:tblInd w:w="-90" w:type="dxa"/>
        <w:tblLayout w:type="fixed"/>
        <w:tblCellMar>
          <w:top w:w="0" w:type="dxa"/>
          <w:left w:w="108" w:type="dxa"/>
          <w:bottom w:w="0" w:type="dxa"/>
          <w:right w:w="108" w:type="dxa"/>
        </w:tblCellMar>
        <w:tblLook w:firstRow="1" w:noVBand="1" w:lastRow="0" w:firstColumn="1" w:lastColumn="0" w:noHBand="0" w:val="04a0"/>
      </w:tblPr>
      <w:tblGrid>
        <w:gridCol w:w="1170"/>
        <w:gridCol w:w="1169"/>
        <w:gridCol w:w="811"/>
        <w:gridCol w:w="810"/>
        <w:gridCol w:w="990"/>
      </w:tblGrid>
      <w:tr>
        <w:trPr/>
        <w:tc>
          <w:tcPr>
            <w:tcW w:w="1170" w:type="dxa"/>
            <w:tcBorders>
              <w:top w:val="nil"/>
              <w:lef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1169"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Precision</w:t>
            </w:r>
          </w:p>
        </w:tc>
        <w:tc>
          <w:tcPr>
            <w:tcW w:w="811"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Recall</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F1 Score</w:t>
            </w:r>
          </w:p>
        </w:tc>
        <w:tc>
          <w:tcPr>
            <w:tcW w:w="99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Support</w:t>
            </w:r>
          </w:p>
        </w:tc>
      </w:tr>
      <w:tr>
        <w:trPr>
          <w:trHeight w:val="209" w:hRule="atLeast"/>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.7278</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.9725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.8326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34824</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.2242</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.0267</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.0476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10205</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.0448</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.0056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1994</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898</w:t>
            </w:r>
          </w:p>
        </w:tc>
      </w:tr>
      <w:tr>
        <w:trPr>
          <w:trHeight w:val="745" w:hRule="atLeast"/>
        </w:trPr>
        <w:tc>
          <w:tcPr>
            <w:tcW w:w="117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Accuracy</w:t>
            </w:r>
          </w:p>
        </w:tc>
        <w:tc>
          <w:tcPr>
            <w:tcW w:w="1980" w:type="dxa"/>
            <w:gridSpan w:val="2"/>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81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.7125</w:t>
            </w:r>
          </w:p>
        </w:tc>
        <w:tc>
          <w:tcPr>
            <w:tcW w:w="99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Macro Average</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.2492</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.2505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.2215</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70"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Weighted</w:t>
            </w:r>
          </w:p>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Average</w:t>
            </w:r>
          </w:p>
        </w:tc>
        <w:tc>
          <w:tcPr>
            <w:tcW w:w="1169"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.5785</w:t>
            </w:r>
          </w:p>
        </w:tc>
        <w:tc>
          <w:tcPr>
            <w:tcW w:w="811"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.7125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.6154</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To improve the accuracy of the model, attributes with unknown rows were excluded from the results. The confusion matrix in Table III showed slightly higher correct predictions than the original in Table I. The random forest method led to a slight increase in performance characteristics as shown in Table IV compared to Table II.</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4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14"/>
        <w:gridCol w:w="726"/>
        <w:gridCol w:w="7"/>
        <w:gridCol w:w="901"/>
        <w:gridCol w:w="817"/>
        <w:gridCol w:w="817"/>
        <w:gridCol w:w="817"/>
      </w:tblGrid>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33" w:type="dxa"/>
            <w:gridSpan w:val="2"/>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3352" w:type="dxa"/>
            <w:gridSpan w:val="4"/>
            <w:tcBorders>
              <w:top w:val="nil"/>
              <w:left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Predicted Class</w:t>
            </w:r>
          </w:p>
        </w:tc>
      </w:tr>
      <w:tr>
        <w:trPr/>
        <w:tc>
          <w:tcPr>
            <w:tcW w:w="714" w:type="dxa"/>
            <w:tcBorders>
              <w:top w:val="nil"/>
              <w:left w:val="nil"/>
              <w:bottom w:val="nil"/>
              <w:righ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top w:val="nil"/>
              <w:left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r>
          </w:p>
        </w:tc>
        <w:tc>
          <w:tcPr>
            <w:tcW w:w="908" w:type="dxa"/>
            <w:gridSpan w:val="2"/>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817"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r>
      <w:tr>
        <w:trPr/>
        <w:tc>
          <w:tcPr>
            <w:tcW w:w="714" w:type="dxa"/>
            <w:vMerge w:val="restart"/>
            <w:tcBorders>
              <w:top w:val="nil"/>
              <w:left w:val="nil"/>
              <w:bottom w:val="nil"/>
            </w:tcBorders>
            <w:textDirection w:val="btLr"/>
          </w:tcPr>
          <w:p>
            <w:pPr>
              <w:pStyle w:val="DisplayFormula"/>
              <w:widowControl/>
              <w:tabs>
                <w:tab w:val="clear" w:pos="708"/>
                <w:tab w:val="left" w:pos="200" w:leader="none"/>
                <w:tab w:val="right" w:pos="4780" w:leader="none"/>
              </w:tabs>
              <w:suppressAutoHyphens w:val="true"/>
              <w:spacing w:lineRule="auto" w:line="264" w:before="100" w:after="100"/>
              <w:ind w:left="113" w:right="113" w:hanging="0"/>
              <w:jc w:val="center"/>
              <w:rPr>
                <w:sz w:val="22"/>
                <w:szCs w:val="28"/>
                <w:lang w:eastAsia="it-IT"/>
                <w14:ligatures w14:val="standard"/>
              </w:rPr>
            </w:pPr>
            <w:r>
              <w:rPr>
                <w:kern w:val="0"/>
                <w:sz w:val="22"/>
                <w:szCs w:val="28"/>
                <w:lang w:eastAsia="it-IT" w:bidi="ar-SA"/>
                <w14:ligatures w14:val="standard"/>
              </w:rPr>
              <w:t>Actual Class</w:t>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0</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33884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826</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1</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9889</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277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32</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2</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1924</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63</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r>
        <w:trPr/>
        <w:tc>
          <w:tcPr>
            <w:tcW w:w="714" w:type="dxa"/>
            <w:vMerge w:val="continue"/>
            <w:tcBorders>
              <w:top w:val="nil"/>
              <w:left w:val="nil"/>
              <w:bottom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726"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b/>
                <w:b/>
                <w:bCs/>
                <w:sz w:val="22"/>
                <w:szCs w:val="28"/>
                <w:lang w:eastAsia="it-IT"/>
                <w14:ligatures w14:val="standard"/>
              </w:rPr>
            </w:pPr>
            <w:r>
              <w:rPr>
                <w:b/>
                <w:bCs/>
                <w:kern w:val="0"/>
                <w:sz w:val="22"/>
                <w:szCs w:val="28"/>
                <w:lang w:eastAsia="it-IT" w:bidi="ar-SA"/>
                <w14:ligatures w14:val="standard"/>
              </w:rPr>
              <w:t>3+</w:t>
            </w:r>
          </w:p>
        </w:tc>
        <w:tc>
          <w:tcPr>
            <w:tcW w:w="908" w:type="dxa"/>
            <w:gridSpan w:val="2"/>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855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38</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w:t>
            </w:r>
          </w:p>
        </w:tc>
        <w:tc>
          <w:tcPr>
            <w:tcW w:w="817"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5"/>
        <w:gridCol w:w="1170"/>
        <w:gridCol w:w="810"/>
        <w:gridCol w:w="810"/>
        <w:gridCol w:w="990"/>
      </w:tblGrid>
      <w:tr>
        <w:trPr/>
        <w:tc>
          <w:tcPr>
            <w:tcW w:w="1165" w:type="dxa"/>
            <w:tcBorders>
              <w:top w:val="nil"/>
              <w:left w:val="nil"/>
            </w:tcBorders>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r>
          </w:p>
        </w:tc>
        <w:tc>
          <w:tcPr>
            <w:tcW w:w="117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Precision</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Recall</w:t>
            </w:r>
          </w:p>
        </w:tc>
        <w:tc>
          <w:tcPr>
            <w:tcW w:w="81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F1 Score</w:t>
            </w:r>
          </w:p>
        </w:tc>
        <w:tc>
          <w:tcPr>
            <w:tcW w:w="990"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Support</w:t>
            </w:r>
          </w:p>
        </w:tc>
      </w:tr>
      <w:tr>
        <w:trPr>
          <w:trHeight w:val="209" w:hRule="atLeast"/>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.7279</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.9730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.8328</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34824</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.2301</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.0271</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.0486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10205</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.0547</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.0035</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.0066</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1994</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3+</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.0000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898</w:t>
            </w:r>
          </w:p>
        </w:tc>
      </w:tr>
      <w:tr>
        <w:trPr>
          <w:trHeight w:val="745" w:hRule="atLeast"/>
        </w:trPr>
        <w:tc>
          <w:tcPr>
            <w:tcW w:w="1165" w:type="dxa"/>
            <w:tcBorders/>
            <w:shd w:color="auto" w:fill="D9D9D9" w:themeFill="background1" w:themeFillShade="d9" w:val="clear"/>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Accuracy</w:t>
            </w:r>
          </w:p>
        </w:tc>
        <w:tc>
          <w:tcPr>
            <w:tcW w:w="1980" w:type="dxa"/>
            <w:gridSpan w:val="2"/>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4"/>
                <w:szCs w:val="4"/>
                <w:lang w:eastAsia="it-IT" w:bidi="ar-SA"/>
                <w14:ligatures w14:val="standard"/>
              </w:rPr>
            </w:r>
          </w:p>
        </w:tc>
        <w:tc>
          <w:tcPr>
            <w:tcW w:w="81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.7130</w:t>
            </w:r>
          </w:p>
        </w:tc>
        <w:tc>
          <w:tcPr>
            <w:tcW w:w="990" w:type="dxa"/>
            <w:tcBorders>
              <w:bottom w:val="nil"/>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4"/>
                <w:szCs w:val="4"/>
                <w:lang w:eastAsia="it-IT"/>
                <w14:ligatures w14:val="standard"/>
              </w:rPr>
            </w:pPr>
            <w:r>
              <w:rPr>
                <w:kern w:val="0"/>
                <w:sz w:val="22"/>
                <w:szCs w:val="28"/>
                <w:lang w:eastAsia="it-IT" w:bidi="ar-SA"/>
                <w14:ligatures w14:val="standard"/>
              </w:rPr>
              <w:t>47921</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Macro Average</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.2532</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.2509</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.2220</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r>
        <w:trPr/>
        <w:tc>
          <w:tcPr>
            <w:tcW w:w="1165" w:type="dxa"/>
            <w:tcBorders/>
            <w:shd w:color="auto" w:fill="D9D9D9" w:themeFill="background1" w:themeFillShade="d9" w:val="clear"/>
          </w:tcPr>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 xml:space="preserve">Weighted </w:t>
            </w:r>
          </w:p>
          <w:p>
            <w:pPr>
              <w:pStyle w:val="DisplayFormula"/>
              <w:widowControl/>
              <w:tabs>
                <w:tab w:val="clear" w:pos="708"/>
                <w:tab w:val="left" w:pos="200" w:leader="none"/>
                <w:tab w:val="right" w:pos="4780" w:leader="none"/>
              </w:tabs>
              <w:suppressAutoHyphens w:val="true"/>
              <w:spacing w:lineRule="auto" w:line="264" w:before="100" w:after="100"/>
              <w:jc w:val="both"/>
              <w:rPr>
                <w:sz w:val="22"/>
                <w:szCs w:val="28"/>
                <w:lang w:eastAsia="it-IT"/>
                <w14:ligatures w14:val="standard"/>
              </w:rPr>
            </w:pPr>
            <w:r>
              <w:rPr>
                <w:kern w:val="0"/>
                <w:sz w:val="22"/>
                <w:szCs w:val="28"/>
                <w:lang w:eastAsia="it-IT" w:bidi="ar-SA"/>
                <w14:ligatures w14:val="standard"/>
              </w:rPr>
              <w:t>Average</w:t>
            </w:r>
          </w:p>
        </w:tc>
        <w:tc>
          <w:tcPr>
            <w:tcW w:w="117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.5802</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.7130</w:t>
            </w:r>
          </w:p>
        </w:tc>
        <w:tc>
          <w:tcPr>
            <w:tcW w:w="81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.6158</w:t>
            </w:r>
          </w:p>
        </w:tc>
        <w:tc>
          <w:tcPr>
            <w:tcW w:w="990" w:type="dxa"/>
            <w:tcBorders/>
            <w:vAlign w:val="center"/>
          </w:tcPr>
          <w:p>
            <w:pPr>
              <w:pStyle w:val="DisplayFormula"/>
              <w:widowControl/>
              <w:tabs>
                <w:tab w:val="clear" w:pos="708"/>
                <w:tab w:val="left" w:pos="200" w:leader="none"/>
                <w:tab w:val="right" w:pos="4780" w:leader="none"/>
              </w:tabs>
              <w:suppressAutoHyphens w:val="true"/>
              <w:spacing w:lineRule="auto" w:line="264" w:before="100" w:after="100"/>
              <w:jc w:val="center"/>
              <w:rPr>
                <w:sz w:val="22"/>
                <w:szCs w:val="28"/>
                <w:lang w:eastAsia="it-IT"/>
                <w14:ligatures w14:val="standard"/>
              </w:rPr>
            </w:pPr>
            <w:r>
              <w:rPr>
                <w:kern w:val="0"/>
                <w:sz w:val="22"/>
                <w:szCs w:val="28"/>
                <w:lang w:eastAsia="it-IT" w:bidi="ar-SA"/>
                <w14:ligatures w14:val="standard"/>
              </w:rPr>
              <w:t>47921</w:t>
            </w:r>
          </w:p>
        </w:tc>
      </w:tr>
    </w:tbl>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r>
    </w:p>
    <w:p>
      <w:pPr>
        <w:pStyle w:val="Head2"/>
        <w:rPr/>
      </w:pPr>
      <w:r>
        <w:rPr/>
        <w:t>5.2 Intersection Location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K-means clustering model with four clusters selected on temperature and weather presented four clusters: chilly (56.5 F) and raining, freezing (22.9 F) and snowing, hot (74.6 F) and clear, and cold (33.2 F) and clear. Freezing and snowing crash conditions were predominantly in the northern US, with the highest density in the Midwest. </w:t>
      </w:r>
      <w:r>
        <w:rPr>
          <w:rFonts w:eastAsia="Calibri"/>
          <w:sz w:val="22"/>
          <w:szCs w:val="28"/>
          <w:lang w:eastAsia="it-IT"/>
          <w14:ligatures w14:val="standard"/>
        </w:rPr>
        <w:t>Chilly</w:t>
      </w:r>
      <w:r>
        <w:rPr>
          <w:sz w:val="22"/>
          <w:szCs w:val="28"/>
          <w:lang w:eastAsia="it-IT"/>
          <w14:ligatures w14:val="standard"/>
        </w:rPr>
        <w:t xml:space="preserve"> and </w:t>
      </w:r>
      <w:r>
        <w:rPr>
          <w:rFonts w:eastAsia="Calibri"/>
          <w:sz w:val="22"/>
          <w:szCs w:val="28"/>
          <w:lang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sz w:val="22"/>
          <w:szCs w:val="28"/>
          <w:lang w:eastAsia="it-IT"/>
          <w14:ligatures w14:val="standard"/>
        </w:rPr>
        <w:t>Clear weather clusters</w:t>
      </w:r>
      <w:r>
        <w:rPr>
          <w:sz w:val="22"/>
          <w:szCs w:val="28"/>
          <w:lang w:eastAsia="it-IT"/>
          <w14:ligatures w14:val="standard"/>
        </w:rPr>
        <w:t xml:space="preserve"> were not locationally centralized.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K-means clustering used temperature and weather as the selection variables, but longitude and latitude for plot visualization as seen in Figure I. The data showed that climate-related weather conditions strongly impacted crash conditions.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mean silhouette score was 0.492, indicating that the clustering is fairly compact and valid with some overlap.</w:t>
      </w:r>
    </w:p>
    <w:p>
      <w:pPr>
        <w:pStyle w:val="Head2"/>
        <w:rPr/>
      </w:pPr>
      <w:r>
        <w:rPr/>
        <w:t>5.3 Frequent Pattern Results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Frequent patterns were evaluated in relation to accident severity where severity was indicated as having higher casualty and mortality numbers. FP Growth results showed that accidents with high mortality were most closely associated with high injury and involvement with trains with a low number of cars with support=0.063, lift=1.063, and confidence=0.786, likewise for accidents with high casualties were most closely associated with a low number of train cars with support=0.063, lift=1.062, and confidence=0.786. Logically this makes sense, as circumstances with high mortality likely have high injury and vice versa, and anecdotally, most accidents occur in rail yards where trains are likely to have a lower number of cars.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When examining location, patterns containing the consequent ‘State Name’ were filtered and revealed that the most commonly co-occurring attributes associated with ‘State Name’ were the city and the type of track with support=0.542, lift=1.128, and confidence=0.826. As previously mentioned, many accidents occur on private yard tracks, and when those tracks cross highways – especially in rural areas – it is likely that accidents in each state in this highway database are localized to these areas.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With consequents of ‘Warning Connected To Signal’ and ‘Crossing Illuminated’ related to intersection characteristics, the most commonly co-occurring attributes, though weakly associated, were the mortality and casualty being very low, with support=0.139, lift=1.005, and confidence=0.921 indicating that there is a frequent pattern between highly signaled highway rail crossings and lower accident severity.</w:t>
      </w:r>
    </w:p>
    <w:p>
      <w:pPr>
        <w:pStyle w:val="Head2"/>
        <w:rPr/>
      </w:pPr>
      <w:r>
        <w:rPr>
          <w:rStyle w:val="Label"/>
        </w:rPr>
        <w:t>6</w:t>
      </w:r>
      <w:r>
        <w:rPr/>
        <w:t> Applications</w:t>
      </w:r>
    </w:p>
    <w:p>
      <w:pPr>
        <w:pStyle w:val="DisplayFormula"/>
        <w:tabs>
          <w:tab w:val="clear" w:pos="708"/>
          <w:tab w:val="left" w:pos="200" w:leader="none"/>
          <w:tab w:val="right" w:pos="4780" w:leader="none"/>
        </w:tabs>
        <w:spacing w:lineRule="auto" w:line="264"/>
        <w:jc w:val="both"/>
        <w:rPr/>
      </w:pPr>
      <w:r>
        <w:rPr>
          <w:sz w:val="22"/>
          <w:szCs w:val="28"/>
          <w:lang w:eastAsia="it-IT"/>
          <w14:ligatures w14:val="standard"/>
        </w:rPr>
        <w:t>The applications found in this report were focused on the context of highway-rail intersection incidents, however, they could similarly be applied to many transportation topics. These applications include the effect of weather and location on the probability and severity of traffic-related incidents.</w:t>
      </w:r>
    </w:p>
    <w:p>
      <w:pPr>
        <w:pStyle w:val="Head2"/>
        <w:rPr/>
      </w:pPr>
      <w:r>
        <w:rPr>
          <w:rStyle w:val="Label"/>
        </w:rPr>
        <w:t>6.1</w:t>
      </w:r>
      <w:r>
        <w:rPr/>
        <w:t> Applications of Decision Tree Analysis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Upon deeper investigation into the decision tree developed by the algorithm, certain attributes seem to have a greater causality than others. For example, 3.43% of accidents in which the train was moving 60 MPH or faster resulted in 3 or more injuries. Overall, 1.87% of accidents resulted in 3 or more injuries. Diving deeper, we find that if the view of the intersection is obstructed and the train is between 60 and 70 MPH, it raises the probability of an accident with 3 or more injuries to 4.92%. If those same traits are paired with a lack of illumination, the probability raises to 5.21%.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These results might suggest that train speeds should be limited to below 60 MPH through intersections with highways. Additionally, efforts to remove obstructions from intersections and to illuminate the intersections could reduce the likelihood of injury. Statistical analysis could be conducted to see if the reduction of injuries would be significant or if it would be worth the financial investment.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More importantly, we have created a model to be able to predict the number of injuries expected for an incident between a vehicle and train given the characteristics of the intersection. This is a powerful tool that could be used to analyze specific intersections to understand the degree of risk it has. This can also be used for emergency mitigation plans or as a tool to flag high risk intersections.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Finally, this model could be used to understand where to invest resources to decrease the likelihood of numerous injuries during incidents. It could be used in conjunction with expert opinion to provide suggestions for improvement.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These applications could bring about intelligent improvements in intersection infrastructure. It could help distribute resources in a planned way and could also help determine varying methods to reduce incident severity. Intersections could have differing combinations of warnings and signals that could have a similar result in reducing the number of injuries experienced during accidents. </w:t>
      </w:r>
    </w:p>
    <w:p>
      <w:pPr>
        <w:pStyle w:val="Head2"/>
        <w:rPr/>
      </w:pPr>
      <w:r>
        <w:rPr>
          <w:rStyle w:val="Label"/>
        </w:rPr>
        <w:t>6.2</w:t>
      </w:r>
      <w:r>
        <w:rPr/>
        <w:t> Applications of Intersection Location</w:t>
      </w:r>
    </w:p>
    <w:p>
      <w:pPr>
        <w:pStyle w:val="Head2"/>
        <w:rPr/>
      </w:pPr>
      <w:r>
        <w:rPr>
          <w:b w:val="false"/>
          <w:bCs w:val="false"/>
        </w:rPr>
        <w:t xml:space="preserve">K-means clustering on intersection location and </w:t>
      </w:r>
      <w:r>
        <w:rPr>
          <w:rFonts w:eastAsia="Calibri" w:cs="" w:cstheme="minorBidi" w:eastAsiaTheme="minorHAnsi"/>
          <w:b w:val="false"/>
          <w:bCs w:val="false"/>
          <w:sz w:val="22"/>
          <w:szCs w:val="28"/>
          <w:lang w:val="en-US"/>
          <w14:ligatures w14:val="standard"/>
        </w:rPr>
        <w:t>climate</w:t>
      </w:r>
      <w:r>
        <w:rPr>
          <w:b w:val="false"/>
          <w:bCs w:val="false"/>
        </w:rPr>
        <w:t xml:space="preserve"> showed that the largest clusters of crashes occurred in inclement weather: freezing snow in the north and cold rain in the south. This model indicates that more work may need to be done to improve safety measures in inclement weather all across the US, with a focus on blizzards in the north and rainstorms in the south. Temperature alone did not appear to significantly increase crash risk, as both hot and cold clear weather crashes were widely but thinly distributed.</w:t>
      </w:r>
    </w:p>
    <w:p>
      <w:pPr>
        <w:pStyle w:val="Head2"/>
        <w:rPr/>
      </w:pPr>
      <w:r>
        <w:rPr>
          <w:rStyle w:val="Label"/>
        </w:rPr>
        <w:t>6.3</w:t>
      </w:r>
      <w:r>
        <w:rPr/>
        <w:t> Applications of Frequent Pattern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Given the results from frequent pattern generation for accident severity, it could be recommended that further investigation be pursued related to the factor of train car position involvement and current safety regulations in the pursuit of reducing accident casualties and mortality. It is possible that there are types of accidents such as head on and track obstacles that occur that are not fully prevented using the current safety mechanisms (if any are present at the intersection). Given the relationship between location and city and track types, specific investigation could be performed to support local regulations or mitigations related to specific problematic intersections, such as a rail yard track that crosses a highway in a particular location. With intersection safety characteristics relating to crossing illumination and warning connected to signal, further work could be done to verify these results and support broader regulation regarding improving signaling at intersections between highways and railways. This aligns with the FRA’s 2008 legislation seeking to improve crossing safety on class I lines.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Additionally, future work on frequent pattern mining for US highway railway accidents can be improved by investigating feature scaling, more complex coding of null values based on incident type, and identifying and addressing outliers. This additional analysis could improve the strength of patterns as severe accidents are, thankfully, quite rare.</w:t>
      </w:r>
    </w:p>
    <w:p>
      <w:pPr>
        <w:pStyle w:val="Head2"/>
        <w:rPr>
          <w:rStyle w:val="Label"/>
        </w:rPr>
      </w:pPr>
      <w:r>
        <w:rPr/>
        <w:t xml:space="preserve"> </w:t>
      </w:r>
      <w:r>
        <w:rPr>
          <w:rStyle w:val="Label"/>
        </w:rPr>
        <w:t>7 </w:t>
      </w:r>
      <w:r>
        <w:rPr>
          <w:rStyle w:val="Label"/>
          <w:b/>
          <w:bCs/>
        </w:rPr>
        <w:t>Visualizations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rStyle w:val="Label"/>
          <w:sz w:val="22"/>
          <w:szCs w:val="28"/>
        </w:rPr>
        <w:t>T</w:t>
      </w:r>
      <w:r>
        <w:rPr>
          <w:sz w:val="22"/>
          <w:szCs w:val="28"/>
          <w:lang w:eastAsia="it-IT"/>
          <w14:ligatures w14:val="standard"/>
        </w:rPr>
        <w:t xml:space="preserve">he decision trees were plotted using the </w:t>
      </w:r>
      <w:r>
        <w:rPr>
          <w:i/>
          <w:iCs/>
          <w:sz w:val="22"/>
          <w:szCs w:val="28"/>
          <w:lang w:eastAsia="it-IT"/>
          <w14:ligatures w14:val="standard"/>
        </w:rPr>
        <w:t>graphviz</w:t>
      </w:r>
      <w:r>
        <w:rPr>
          <w:sz w:val="22"/>
          <w:szCs w:val="28"/>
          <w:lang w:eastAsia="it-IT"/>
          <w14:ligatures w14:val="standard"/>
        </w:rPr>
        <w:t xml:space="preserve"> library and saving it as an image file. The decision tree not only depicts the decision node criteria but also the number of values for each category at each node. This helps to give a visual understanding of how the tree algorithm is categorizing the data. The data was sorted into 11,658 leaves and has a depth of 34. Due to the limitations of human reception, small sections of the decision tree at limited depths were needed to process the tree. Figure 4 depicts such a portion of the decision tree.</w:t>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mc:AlternateContent>
          <mc:Choice Requires="wpg">
            <w:drawing>
              <wp:anchor behindDoc="0" distT="0" distB="0" distL="114300" distR="113665" simplePos="0" locked="0" layoutInCell="0" allowOverlap="1" relativeHeight="5" wp14:anchorId="45ED2277">
                <wp:simplePos x="0" y="0"/>
                <wp:positionH relativeFrom="column">
                  <wp:posOffset>12065</wp:posOffset>
                </wp:positionH>
                <wp:positionV relativeFrom="paragraph">
                  <wp:posOffset>52705</wp:posOffset>
                </wp:positionV>
                <wp:extent cx="6326505" cy="4442460"/>
                <wp:effectExtent l="0" t="0" r="17780" b="15875"/>
                <wp:wrapNone/>
                <wp:docPr id="4" name="Group 7"/>
                <a:graphic xmlns:a="http://schemas.openxmlformats.org/drawingml/2006/main">
                  <a:graphicData uri="http://schemas.microsoft.com/office/word/2010/wordprocessingGroup">
                    <wpg:wgp>
                      <wpg:cNvGrpSpPr/>
                      <wpg:grpSpPr>
                        <a:xfrm>
                          <a:off x="0" y="0"/>
                          <a:ext cx="6325920" cy="4441680"/>
                          <a:chOff x="12240" y="52560"/>
                          <a:chExt cx="6325920" cy="4441680"/>
                        </a:xfrm>
                      </wpg:grpSpPr>
                      <pic:pic xmlns:pic="http://schemas.openxmlformats.org/drawingml/2006/picture">
                        <pic:nvPicPr>
                          <pic:cNvPr id="0" name="Image1" descr=""/>
                          <pic:cNvPicPr/>
                        </pic:nvPicPr>
                        <pic:blipFill>
                          <a:blip r:embed="rId12"/>
                          <a:srcRect l="-2487" t="-3013" r="48717" b="3013"/>
                          <a:stretch/>
                        </pic:blipFill>
                        <pic:spPr>
                          <a:xfrm>
                            <a:off x="0" y="0"/>
                            <a:ext cx="6191280" cy="3796200"/>
                          </a:xfrm>
                          <a:prstGeom prst="rect">
                            <a:avLst/>
                          </a:prstGeom>
                          <a:ln w="0">
                            <a:noFill/>
                          </a:ln>
                        </pic:spPr>
                      </pic:pic>
                      <wps:wsp>
                        <wps:cNvSpPr/>
                        <wps:spPr>
                          <a:xfrm>
                            <a:off x="58320" y="3853800"/>
                            <a:ext cx="6267600" cy="58788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PMingLiU" w:cs="Arial"/>
                                  <w:color w:val="00000A"/>
                                  <w:lang w:val="it-IT" w:eastAsia="it-IT"/>
                                </w:rPr>
                                <w:t>Figure 4. Portion of the decision tree generated from the intersection characterization study showing the decision nodes based upon the Gini impurity index. There were four injury categories in which the tree was sorting into, 0, 1, 2, and 3 or more injuries. The tree allows for the proportion of each of the categories in each node to be calculated.</w:t>
                              </w:r>
                            </w:p>
                            <w:p>
                              <w:pPr>
                                <w:overflowPunct w:val="false"/>
                                <w:spacing w:before="0" w:after="0" w:lineRule="auto" w:line="240"/>
                                <w:jc w:val="left"/>
                                <w:rPr/>
                              </w:pPr>
                              <w:r>
                                <w:rPr>
                                  <w:sz w:val="18"/>
                                  <w:szCs w:val="20"/>
                                  <w:rFonts w:ascii="Calibri" w:hAnsi="Calibri" w:eastAsia="PMingLiU" w:cs="Arial"/>
                                  <w:lang w:val="it-IT" w:eastAsia="it-IT"/>
                                </w:rPr>
                              </w:r>
                            </w:p>
                          </w:txbxContent>
                        </wps:txbx>
                        <wps:bodyPr numCol="1" spcCol="0" horzOverflow="overflow" vertOverflow="overflow" anchor="t">
                          <a:noAutofit/>
                        </wps:bodyPr>
                      </wps:wsp>
                    </wpg:wgp>
                  </a:graphicData>
                </a:graphic>
              </wp:anchor>
            </w:drawing>
          </mc:Choice>
          <mc:Fallback>
            <w:pict>
              <v:group id="shape_0" alt="Group 7" style="position:absolute;margin-left:0.95pt;margin-top:4.15pt;width:498.1pt;height:349.75pt" coordorigin="19,83" coordsize="9962,6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f" style="position:absolute;left:19;top:83;width:9749;height:5977;mso-wrap-style:none;v-text-anchor:middle" type="_x0000_t75">
                  <v:imagedata r:id="rId12" o:detectmouseclick="t"/>
                  <v:stroke color="#3465a4" joinstyle="round" endcap="flat"/>
                  <w10:wrap type="none"/>
                </v:shape>
                <v:rect id="shape_0" ID="Text Box 9" path="m0,0l-2147483645,0l-2147483645,-2147483646l0,-2147483646xe" fillcolor="white" stroked="t" o:allowincell="f" style="position:absolute;left:111;top:6152;width:9869;height:925;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PMingLiU" w:cs="Arial"/>
                            <w:color w:val="00000A"/>
                            <w:lang w:val="it-IT" w:eastAsia="it-IT"/>
                          </w:rPr>
                          <w:t>Figure 4. Portion of the decision tree generated from the intersection characterization study showing the decision nodes based upon the Gini impurity index. There were four injury categories in which the tree was sorting into, 0, 1, 2, and 3 or more injuries. The tree allows for the proportion of each of the categories in each node to be calculated.</w:t>
                        </w:r>
                      </w:p>
                      <w:p>
                        <w:pPr>
                          <w:overflowPunct w:val="false"/>
                          <w:spacing w:before="0" w:after="0" w:lineRule="auto" w:line="240"/>
                          <w:jc w:val="left"/>
                          <w:rPr/>
                        </w:pPr>
                        <w:r>
                          <w:rPr>
                            <w:sz w:val="18"/>
                            <w:szCs w:val="20"/>
                            <w:rFonts w:ascii="Calibri" w:hAnsi="Calibri" w:eastAsia="PMingLiU" w:cs="Arial"/>
                            <w:lang w:val="it-IT" w:eastAsia="it-IT"/>
                          </w:rPr>
                        </w:r>
                      </w:p>
                    </w:txbxContent>
                  </v:textbox>
                  <v:fill o:detectmouseclick="t" type="solid" color2="black"/>
                  <v:stroke color="black" weight="6480" joinstyle="round" endcap="flat"/>
                  <w10:wrap type="none"/>
                </v:rect>
              </v:group>
            </w:pict>
          </mc:Fallback>
        </mc:AlternateContent>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rStyle w:val="Label"/>
          <w:b/>
          <w:b/>
          <w:sz w:val="22"/>
          <w:szCs w:val="28"/>
          <w:lang w:eastAsia="it-IT"/>
          <w14:ligatures w14:val="standard"/>
        </w:rPr>
      </w:pPr>
      <w:r>
        <w:rPr>
          <w:b/>
          <w:sz w:val="22"/>
          <w:szCs w:val="28"/>
          <w:lang w:eastAsia="it-IT"/>
          <w14:ligatures w14:val="standard"/>
        </w:rPr>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Matplotlib was used to visualize the K-means clustering information.</w:t>
      </w:r>
    </w:p>
    <w:p>
      <w:pPr>
        <w:pStyle w:val="DisplayFormula"/>
        <w:tabs>
          <w:tab w:val="clear" w:pos="708"/>
          <w:tab w:val="left" w:pos="200" w:leader="none"/>
          <w:tab w:val="right" w:pos="4780" w:leader="none"/>
        </w:tabs>
        <w:spacing w:lineRule="auto" w:line="264"/>
        <w:jc w:val="both"/>
        <w:rPr>
          <w:sz w:val="22"/>
          <w:szCs w:val="22"/>
        </w:rPr>
      </w:pPr>
      <w:r>
        <w:rPr>
          <w:sz w:val="22"/>
          <w:szCs w:val="22"/>
        </w:rPr>
        <w:t>Cluster Means:</w:t>
      </w:r>
    </w:p>
    <w:p>
      <w:pPr>
        <w:pStyle w:val="DisplayFormula"/>
        <w:tabs>
          <w:tab w:val="clear" w:pos="708"/>
          <w:tab w:val="left" w:pos="200" w:leader="none"/>
          <w:tab w:val="right" w:pos="4780" w:leader="none"/>
        </w:tabs>
        <w:spacing w:lineRule="auto" w:line="264"/>
        <w:jc w:val="both"/>
        <w:rPr>
          <w:sz w:val="22"/>
          <w:szCs w:val="22"/>
        </w:rPr>
      </w:pPr>
      <w:r>
        <w:rPr>
          <w:sz w:val="22"/>
          <w:szCs w:val="22"/>
        </w:rPr>
        <w:t>Red: Temperature 74.6 F, Weather 1.1</w:t>
      </w:r>
    </w:p>
    <w:p>
      <w:pPr>
        <w:pStyle w:val="DisplayFormula"/>
        <w:tabs>
          <w:tab w:val="clear" w:pos="708"/>
          <w:tab w:val="left" w:pos="200" w:leader="none"/>
          <w:tab w:val="right" w:pos="4780" w:leader="none"/>
        </w:tabs>
        <w:spacing w:lineRule="auto" w:line="264"/>
        <w:jc w:val="both"/>
        <w:rPr>
          <w:sz w:val="22"/>
          <w:szCs w:val="22"/>
        </w:rPr>
      </w:pPr>
      <w:r>
        <w:rPr>
          <w:sz w:val="22"/>
          <w:szCs w:val="22"/>
        </w:rPr>
        <w:t>Green: Temperature 33.2 F, Weather 1.2</w:t>
      </w:r>
    </w:p>
    <w:p>
      <w:pPr>
        <w:pStyle w:val="DisplayFormula"/>
        <w:tabs>
          <w:tab w:val="clear" w:pos="708"/>
          <w:tab w:val="left" w:pos="200" w:leader="none"/>
          <w:tab w:val="right" w:pos="4780" w:leader="none"/>
        </w:tabs>
        <w:spacing w:lineRule="auto" w:line="264"/>
        <w:jc w:val="both"/>
        <w:rPr>
          <w:sz w:val="22"/>
          <w:szCs w:val="22"/>
        </w:rPr>
      </w:pPr>
      <w:r>
        <w:rPr>
          <w:sz w:val="22"/>
          <w:szCs w:val="22"/>
        </w:rPr>
        <w:t>Blue: Temperature 56.6 F, Weather 2.6</w:t>
      </w:r>
    </w:p>
    <w:p>
      <w:pPr>
        <w:pStyle w:val="DisplayFormula"/>
        <w:tabs>
          <w:tab w:val="clear" w:pos="708"/>
          <w:tab w:val="left" w:pos="200" w:leader="none"/>
          <w:tab w:val="right" w:pos="4780" w:leader="none"/>
        </w:tabs>
        <w:spacing w:lineRule="auto" w:line="264"/>
        <w:jc w:val="both"/>
        <w:rPr>
          <w:sz w:val="22"/>
          <w:szCs w:val="22"/>
        </w:rPr>
      </w:pPr>
      <w:r>
        <w:rPr>
          <w:sz w:val="22"/>
          <w:szCs w:val="22"/>
        </w:rPr>
        <w:t>Yellow: Temperature 22.9 F, Weather 5.8</w:t>
      </w:r>
    </w:p>
    <w:p>
      <w:pPr>
        <w:pStyle w:val="DisplayFormula"/>
        <w:tabs>
          <w:tab w:val="clear" w:pos="708"/>
          <w:tab w:val="left" w:pos="200" w:leader="none"/>
          <w:tab w:val="right" w:pos="4780" w:leader="none"/>
        </w:tabs>
        <w:spacing w:lineRule="auto" w:line="264"/>
        <w:jc w:val="both"/>
        <w:rPr>
          <w:sz w:val="22"/>
          <w:szCs w:val="22"/>
        </w:rPr>
      </w:pPr>
      <w:r>
        <w:rPr>
          <w:sz w:val="22"/>
          <w:szCs w:val="22"/>
        </w:rPr>
        <w:t>Weather Codes:</w:t>
      </w:r>
    </w:p>
    <w:p>
      <w:pPr>
        <w:pStyle w:val="DisplayFormula"/>
        <w:tabs>
          <w:tab w:val="clear" w:pos="708"/>
          <w:tab w:val="left" w:pos="200" w:leader="none"/>
          <w:tab w:val="right" w:pos="4780" w:leader="none"/>
        </w:tabs>
        <w:spacing w:lineRule="auto" w:line="264"/>
        <w:jc w:val="both"/>
        <w:rPr>
          <w:sz w:val="22"/>
          <w:szCs w:val="22"/>
        </w:rPr>
      </w:pPr>
      <w:r>
        <w:rPr>
          <w:sz w:val="22"/>
          <w:szCs w:val="22"/>
        </w:rPr>
        <w:t>1 = Clear</w:t>
      </w:r>
    </w:p>
    <w:p>
      <w:pPr>
        <w:pStyle w:val="DisplayFormula"/>
        <w:tabs>
          <w:tab w:val="clear" w:pos="708"/>
          <w:tab w:val="left" w:pos="200" w:leader="none"/>
          <w:tab w:val="right" w:pos="4780" w:leader="none"/>
        </w:tabs>
        <w:spacing w:lineRule="auto" w:line="264"/>
        <w:jc w:val="both"/>
        <w:rPr>
          <w:sz w:val="22"/>
          <w:szCs w:val="22"/>
        </w:rPr>
      </w:pPr>
      <w:r>
        <w:rPr>
          <w:sz w:val="22"/>
          <w:szCs w:val="22"/>
        </w:rPr>
        <w:t>2 = Cloudy</w:t>
      </w:r>
    </w:p>
    <w:p>
      <w:pPr>
        <w:pStyle w:val="DisplayFormula"/>
        <w:tabs>
          <w:tab w:val="clear" w:pos="708"/>
          <w:tab w:val="left" w:pos="200" w:leader="none"/>
          <w:tab w:val="right" w:pos="4780" w:leader="none"/>
        </w:tabs>
        <w:spacing w:lineRule="auto" w:line="264"/>
        <w:jc w:val="both"/>
        <w:rPr>
          <w:sz w:val="22"/>
          <w:szCs w:val="22"/>
        </w:rPr>
      </w:pPr>
      <w:r>
        <w:rPr>
          <w:sz w:val="22"/>
          <w:szCs w:val="22"/>
        </w:rPr>
        <w:t>3 = Rain</w:t>
      </w:r>
    </w:p>
    <w:p>
      <w:pPr>
        <w:pStyle w:val="DisplayFormula"/>
        <w:tabs>
          <w:tab w:val="clear" w:pos="708"/>
          <w:tab w:val="left" w:pos="200" w:leader="none"/>
          <w:tab w:val="right" w:pos="4780" w:leader="none"/>
        </w:tabs>
        <w:spacing w:lineRule="auto" w:line="264"/>
        <w:jc w:val="both"/>
        <w:rPr>
          <w:sz w:val="22"/>
          <w:szCs w:val="22"/>
        </w:rPr>
      </w:pPr>
      <w:r>
        <w:rPr>
          <w:sz w:val="22"/>
          <w:szCs w:val="22"/>
        </w:rPr>
        <w:t>4 = Fog</w:t>
      </w:r>
    </w:p>
    <w:p>
      <w:pPr>
        <w:pStyle w:val="DisplayFormula"/>
        <w:tabs>
          <w:tab w:val="clear" w:pos="708"/>
          <w:tab w:val="left" w:pos="200" w:leader="none"/>
          <w:tab w:val="right" w:pos="4780" w:leader="none"/>
        </w:tabs>
        <w:spacing w:lineRule="auto" w:line="264"/>
        <w:jc w:val="both"/>
        <w:rPr>
          <w:sz w:val="22"/>
          <w:szCs w:val="22"/>
        </w:rPr>
      </w:pPr>
      <w:r>
        <w:rPr>
          <w:sz w:val="22"/>
          <w:szCs w:val="22"/>
        </w:rPr>
        <w:t>5 = Sleet</w:t>
      </w:r>
    </w:p>
    <w:p>
      <w:pPr>
        <w:pStyle w:val="DisplayFormula"/>
        <w:tabs>
          <w:tab w:val="clear" w:pos="708"/>
          <w:tab w:val="left" w:pos="200" w:leader="none"/>
          <w:tab w:val="right" w:pos="4780" w:leader="none"/>
        </w:tabs>
        <w:spacing w:lineRule="auto" w:line="264"/>
        <w:jc w:val="both"/>
        <w:rPr>
          <w:sz w:val="22"/>
          <w:szCs w:val="22"/>
        </w:rPr>
      </w:pPr>
      <w:r>
        <w:rPr>
          <w:sz w:val="22"/>
          <w:szCs w:val="22"/>
          <w:lang w:eastAsia="it-IT"/>
          <w14:ligatures w14:val="standard"/>
        </w:rPr>
        <w:t>6 = Snow</w:t>
      </w:r>
    </w:p>
    <w:p>
      <w:pPr>
        <w:pStyle w:val="ReferenceHead"/>
        <w:rPr>
          <w:b/>
          <w:b/>
          <w:bCs w:val="false"/>
        </w:rPr>
      </w:pPr>
      <w:r>
        <w:rPr/>
      </w:r>
    </w:p>
    <w:p>
      <w:pPr>
        <w:pStyle w:val="ReferenceHead"/>
        <w:rPr>
          <w:b/>
          <w:b/>
          <w:bCs w:val="false"/>
        </w:rPr>
      </w:pPr>
      <w:r>
        <w:rPr/>
        <mc:AlternateContent>
          <mc:Choice Requires="wpg">
            <w:drawing>
              <wp:anchor behindDoc="0" distT="0" distB="0" distL="114300" distR="113665" simplePos="0" locked="0" layoutInCell="0" allowOverlap="1" relativeHeight="6" wp14:anchorId="39CD27A8">
                <wp:simplePos x="0" y="0"/>
                <wp:positionH relativeFrom="column">
                  <wp:posOffset>24130</wp:posOffset>
                </wp:positionH>
                <wp:positionV relativeFrom="paragraph">
                  <wp:posOffset>168910</wp:posOffset>
                </wp:positionV>
                <wp:extent cx="6391910" cy="4290060"/>
                <wp:effectExtent l="0" t="0" r="9525" b="15875"/>
                <wp:wrapNone/>
                <wp:docPr id="5" name="Group 4"/>
                <a:graphic xmlns:a="http://schemas.openxmlformats.org/drawingml/2006/main">
                  <a:graphicData uri="http://schemas.microsoft.com/office/word/2010/wordprocessingGroup">
                    <wpg:wgp>
                      <wpg:cNvGrpSpPr/>
                      <wpg:grpSpPr>
                        <a:xfrm>
                          <a:off x="0" y="0"/>
                          <a:ext cx="6391440" cy="4289400"/>
                          <a:chOff x="24120" y="168840"/>
                          <a:chExt cx="6391440" cy="4289400"/>
                        </a:xfrm>
                      </wpg:grpSpPr>
                      <pic:pic xmlns:pic="http://schemas.openxmlformats.org/drawingml/2006/picture">
                        <pic:nvPicPr>
                          <pic:cNvPr id="1" name="Image1" descr="Chart, scatter chart&#10;&#10;Description automatically generated"/>
                          <pic:cNvPicPr/>
                        </pic:nvPicPr>
                        <pic:blipFill>
                          <a:blip r:embed="rId13"/>
                          <a:srcRect l="10521" t="9692" r="8067" b="7232"/>
                          <a:stretch/>
                        </pic:blipFill>
                        <pic:spPr>
                          <a:xfrm>
                            <a:off x="0" y="0"/>
                            <a:ext cx="6391440" cy="3796200"/>
                          </a:xfrm>
                          <a:prstGeom prst="rect">
                            <a:avLst/>
                          </a:prstGeom>
                          <a:ln w="0">
                            <a:noFill/>
                          </a:ln>
                        </pic:spPr>
                      </pic:pic>
                      <wps:wsp>
                        <wps:cNvSpPr/>
                        <wps:spPr>
                          <a:xfrm>
                            <a:off x="58320" y="3701520"/>
                            <a:ext cx="6267600" cy="587880"/>
                          </a:xfrm>
                          <a:prstGeom prst="rect">
                            <a:avLst/>
                          </a:prstGeom>
                          <a:solidFill>
                            <a:schemeClr val="lt1"/>
                          </a:solidFill>
                          <a:ln w="635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PMingLiU" w:cs="Arial"/>
                                  <w:color w:val="00000A"/>
                                  <w:lang w:val="it-IT" w:eastAsia="it-IT"/>
                                </w:rPr>
                                <w:t>Figure 5. The results of the K-Means clustering for location-based attributes as they relate to weather associated with the incident. As indicated in the results section, incidents associated with snowy weather tended to occur in the northern US, while incidents associated with chilly and rainy conditions primarily occurred in the southern US.</w:t>
                              </w:r>
                            </w:p>
                            <w:p>
                              <w:pPr>
                                <w:overflowPunct w:val="false"/>
                                <w:spacing w:before="0" w:after="0" w:lineRule="auto" w:line="240"/>
                                <w:jc w:val="left"/>
                                <w:rPr/>
                              </w:pPr>
                              <w:r>
                                <w:rPr>
                                  <w:sz w:val="18"/>
                                  <w:szCs w:val="20"/>
                                  <w:rFonts w:ascii="Calibri" w:hAnsi="Calibri" w:eastAsia="PMingLiU" w:cs="Arial"/>
                                  <w:lang w:val="it-IT" w:eastAsia="it-IT"/>
                                </w:rPr>
                              </w:r>
                            </w:p>
                          </w:txbxContent>
                        </wps:txbx>
                        <wps:bodyPr numCol="1" spcCol="0" horzOverflow="overflow" vertOverflow="overflow" anchor="t">
                          <a:noAutofit/>
                        </wps:bodyPr>
                      </wps:wsp>
                    </wpg:wgp>
                  </a:graphicData>
                </a:graphic>
              </wp:anchor>
            </w:drawing>
          </mc:Choice>
          <mc:Fallback>
            <w:pict>
              <v:group id="shape_0" alt="Group 4" style="position:absolute;margin-left:1.9pt;margin-top:13.3pt;width:503.25pt;height:337.75pt" coordorigin="38,266" coordsize="10065,6755">
                <v:shape id="shape_0" ID="Image1" stroked="f" o:allowincell="f" style="position:absolute;left:38;top:266;width:10064;height:5977;mso-wrap-style:none;v-text-anchor:middle" type="_x0000_t75">
                  <v:imagedata r:id="rId13" o:detectmouseclick="t"/>
                  <v:stroke color="#3465a4" joinstyle="round" endcap="flat"/>
                  <w10:wrap type="none"/>
                </v:shape>
                <v:rect id="shape_0" ID="Text Box 6" path="m0,0l-2147483645,0l-2147483645,-2147483646l0,-2147483646xe" fillcolor="white" stroked="t" o:allowincell="f" style="position:absolute;left:130;top:6095;width:9869;height:925;mso-wrap-style:square;v-text-anchor: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eastAsia="PMingLiU" w:cs="Arial"/>
                            <w:color w:val="00000A"/>
                            <w:lang w:val="it-IT" w:eastAsia="it-IT"/>
                          </w:rPr>
                          <w:t>Figure 5. The results of the K-Means clustering for location-based attributes as they relate to weather associated with the incident. As indicated in the results section, incidents associated with snowy weather tended to occur in the northern US, while incidents associated with chilly and rainy conditions primarily occurred in the southern US.</w:t>
                        </w:r>
                      </w:p>
                      <w:p>
                        <w:pPr>
                          <w:overflowPunct w:val="false"/>
                          <w:spacing w:before="0" w:after="0" w:lineRule="auto" w:line="240"/>
                          <w:jc w:val="left"/>
                          <w:rPr/>
                        </w:pPr>
                        <w:r>
                          <w:rPr>
                            <w:sz w:val="18"/>
                            <w:szCs w:val="20"/>
                            <w:rFonts w:ascii="Calibri" w:hAnsi="Calibri" w:eastAsia="PMingLiU" w:cs="Arial"/>
                            <w:lang w:val="it-IT" w:eastAsia="it-IT"/>
                          </w:rPr>
                        </w:r>
                      </w:p>
                    </w:txbxContent>
                  </v:textbox>
                  <v:fill o:detectmouseclick="t" type="solid" color2="black"/>
                  <v:stroke color="black" weight="6480" joinstyle="round" endcap="flat"/>
                  <w10:wrap type="none"/>
                </v:rect>
              </v:group>
            </w:pict>
          </mc:Fallback>
        </mc:AlternateContent>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r>
    </w:p>
    <w:p>
      <w:pPr>
        <w:pStyle w:val="ReferenceHead"/>
        <w:rPr>
          <w:b/>
          <w:b/>
          <w:bCs w:val="false"/>
        </w:rPr>
      </w:pPr>
      <w:r>
        <w:rPr>
          <w:b/>
          <w:bCs w:val="false"/>
          <w:color w:val="auto"/>
        </w:rPr>
        <w:t>REFERENCES</w:t>
      </w:r>
    </w:p>
    <w:p>
      <w:pPr>
        <w:pStyle w:val="Bibentry"/>
        <w:rPr>
          <w14:ligatures w14:val="standard"/>
        </w:rPr>
      </w:pPr>
      <w:r>
        <w:rPr/>
      </w:r>
    </w:p>
    <w:p>
      <w:pPr>
        <w:pStyle w:val="Bibentry"/>
        <w:rPr/>
      </w:pPr>
      <w:r>
        <w:rPr>
          <w14:ligatures w14:val="standard"/>
        </w:rPr>
        <w:t>[1]</w:t>
        <w:tab/>
      </w:r>
      <w:r>
        <w:rPr/>
        <w:t xml:space="preserve">Zoe Christen Jones. At least 4 dead, dozens injured after Amtrak train derails in Missouri. </w:t>
      </w:r>
      <w:r>
        <w:rPr>
          <w:i/>
          <w:iCs/>
        </w:rPr>
        <w:t>CBS News</w:t>
      </w:r>
      <w:r>
        <w:rPr/>
        <w:t>, 27 Jun. 2022, https://www.cbsnews.com/news/amtrak-train-derailment-mendon-missouri/</w:t>
      </w:r>
    </w:p>
    <w:p>
      <w:pPr>
        <w:pStyle w:val="Bibentry"/>
        <w:rPr/>
      </w:pPr>
      <w:r>
        <w:rPr>
          <w14:ligatures w14:val="standard"/>
        </w:rPr>
        <w:t>[2]</w:t>
        <w:tab/>
      </w:r>
      <w:r>
        <w:rPr/>
        <w:t>Daniel Brod and David Gillen, Oct. 2020. New Model for Highway-Rail Grade Crossing Accident Prediction and Severity. </w:t>
      </w:r>
      <w:r>
        <w:rPr>
          <w:i/>
          <w:iCs/>
        </w:rPr>
        <w:t>U.S. Department of Transportation</w:t>
      </w:r>
      <w:r>
        <w:rPr/>
        <w:t xml:space="preserve">, https://railroads.dot.gov/sites/fra.dot.gov/files/2020-12/APS-A.pdf </w:t>
      </w:r>
    </w:p>
    <w:p>
      <w:pPr>
        <w:pStyle w:val="Normal"/>
        <w:spacing w:lineRule="auto" w:line="276"/>
        <w:ind w:left="274" w:hanging="274"/>
        <w:rPr>
          <w:rFonts w:cs="Linux Libertine"/>
          <w:sz w:val="14"/>
          <w14:ligatures w14:val="standard"/>
        </w:rPr>
      </w:pPr>
      <w:r>
        <w:rPr>
          <w:rFonts w:cs="Linux Libertine"/>
          <w:sz w:val="14"/>
          <w14:ligatures w14:val="standard"/>
        </w:rPr>
        <w:t>[3]</w:t>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pPr>
        <w:pStyle w:val="Normal"/>
        <w:spacing w:lineRule="auto" w:line="276"/>
        <w:ind w:left="274" w:hanging="274"/>
        <w:rPr>
          <w:rStyle w:val="FirstName"/>
          <w:rFonts w:cs="Linux Libertine"/>
          <w:color w:val="auto"/>
          <w:sz w:val="14"/>
          <w14:ligatures w14:val="standard"/>
        </w:rPr>
      </w:pPr>
      <w:r>
        <w:rPr>
          <w:rFonts w:cs="Linux Libertine"/>
          <w:sz w:val="14"/>
          <w14:ligatures w14:val="standard"/>
        </w:rPr>
        <w:t xml:space="preserve">[4] </w:t>
        <w:tab/>
        <w:t>Ahmad Mirabadi and Sharifian Shabnam. Application of Association Rules in Iranian Railways (RAI) Accident Data Analysis. Safety Science, Vol. 48, No. 10 (2010), 1427–1435. DOI: https://doi.org/10.1016/j.ssci.2010.06.006.</w:t>
      </w:r>
    </w:p>
    <w:p>
      <w:pPr>
        <w:pStyle w:val="Normal"/>
        <w:spacing w:lineRule="auto" w:line="276"/>
        <w:ind w:left="274" w:hanging="274"/>
        <w:rPr>
          <w:rFonts w:cs="Linux Libertine"/>
          <w:sz w:val="14"/>
          <w14:ligatures w14:val="standard"/>
        </w:rPr>
      </w:pPr>
      <w:r>
        <w:rPr>
          <w:rFonts w:cs="Linux Libertine"/>
          <w:sz w:val="14"/>
          <w14:ligatures w14:val="standard"/>
        </w:rPr>
        <w:t>[5]</w:t>
        <w:tab/>
        <w:t>Manju Bala and Bhasin Anshu. A Review on Analysis of Railway Traffic Accident with Data Mining Techniques. International Journal of Computer Sciences and Engineering, Vol. 6, No. 6 (June 2018), 1251–1256, DOI: https://doi.org/10.26438.</w:t>
      </w:r>
    </w:p>
    <w:p>
      <w:pPr>
        <w:pStyle w:val="Normal"/>
        <w:spacing w:lineRule="auto" w:line="276"/>
        <w:ind w:left="274" w:hanging="274"/>
        <w:rPr>
          <w:rFonts w:cs="Linux Libertine"/>
          <w:sz w:val="14"/>
          <w14:ligatures w14:val="standard"/>
        </w:rPr>
      </w:pPr>
      <w:r>
        <w:rPr>
          <w:rFonts w:cs="Linux Libertine"/>
          <w:sz w:val="14"/>
          <w14:ligatures w14:val="standard"/>
        </w:rPr>
        <w:t xml:space="preserve"> </w:t>
      </w:r>
      <w:r>
        <w:rPr>
          <w:rFonts w:cs="Linux Libertine"/>
          <w:sz w:val="14"/>
          <w14:ligatures w14:val="standard"/>
        </w:rPr>
        <w:t>[6]</w:t>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pPr>
        <w:pStyle w:val="Normal"/>
        <w:spacing w:lineRule="auto" w:line="276"/>
        <w:ind w:left="274" w:hanging="274"/>
        <w:rPr>
          <w:rFonts w:cs="Linux Libertine"/>
          <w:sz w:val="14"/>
          <w14:ligatures w14:val="standard"/>
        </w:rPr>
      </w:pPr>
      <w:r>
        <w:rPr>
          <w:rFonts w:cs="Linux Libertine"/>
          <w:sz w:val="14"/>
          <w14:ligatures w14:val="standard"/>
        </w:rPr>
        <w:t>[7]</w:t>
        <w:tab/>
        <w:t>Kritika Singh and J Maiti. A Novel Data Mining Approach for Analysis of Accident Paths and Performance Assessment of Risk Control Systems. Reliability Engineering &amp; System Safety, Vol. 202 (2020), 107041. DOI: https://doi.org/10.1016/j.ress.2020.107041.</w:t>
      </w:r>
    </w:p>
    <w:p>
      <w:pPr>
        <w:pStyle w:val="Normal"/>
        <w:spacing w:lineRule="auto" w:line="276" w:before="0" w:after="200"/>
        <w:ind w:left="274" w:hanging="274"/>
        <w:rPr>
          <w:rFonts w:cs="Linux Libertine"/>
          <w:sz w:val="14"/>
          <w14:ligatures w14:val="standard"/>
        </w:rPr>
      </w:pPr>
      <w:r>
        <w:rPr>
          <w:rFonts w:cs="Linux Libertine"/>
          <w:sz w:val="14"/>
          <w14:ligatures w14:val="standard"/>
        </w:rPr>
        <w:t>[8]</w:t>
        <w:tab/>
        <w:t>Naghmeh Khosrowabadi and Ghousi Rouzbeh. Decision Support Approach on Occupational Safety Using Data Mining. International Journal of Industrial Engineering &amp; Production Research, Vol. 30, No. 2 (June 2019), 149–164. DOI: https://doi.org/10.22068.</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33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25"/>
      <w:gridCol w:w="3326"/>
    </w:tblGrid>
    <w:tr>
      <w:trPr/>
      <w:tc>
        <w:tcPr>
          <w:tcW w:w="3325"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3326"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8"/>
  <w:revisionView w:insDel="0" w:formatting="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Closing1"/>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autoRedefine/>
    <w:uiPriority w:val="35"/>
    <w:unhideWhenUsed/>
    <w:qFormat/>
    <w:locked/>
    <w:rsid w:val="008951f3"/>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1" w:customStyle="1">
    <w:name w:val="Closing1"/>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b54a86"/>
    <w:pPr>
      <w:widowControl/>
      <w:suppressAutoHyphens w:val="true"/>
      <w:bidi w:val="0"/>
      <w:spacing w:lineRule="auto" w:line="276" w:before="380" w:after="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720393"/>
    <w:pPr>
      <w:widowControl/>
      <w:suppressAutoHyphens w:val="true"/>
      <w:bidi w:val="0"/>
      <w:spacing w:lineRule="auto" w:line="276" w:before="180" w:after="80"/>
      <w:ind w:left="0" w:right="0" w:hanging="0"/>
      <w:jc w:val="left"/>
    </w:pPr>
    <w:rPr>
      <w:rFonts w:ascii="Linux Libertine" w:hAnsi="Linux Libertine" w:eastAsia="Calibri" w:cs="" w:cstheme="minorBidi" w:eastAsiaTheme="minorHAnsi"/>
      <w:b/>
      <w:color w:val="auto"/>
      <w:kern w:val="0"/>
      <w:sz w:val="22"/>
      <w:szCs w:val="28"/>
      <w:lang w:val="en-US" w:eastAsia="it-IT" w:bidi="ar-SA"/>
      <w14:ligatures w14:val="standard"/>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720393"/>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fc7554"/>
    <w:pPr>
      <w:widowControl/>
      <w:suppressAutoHyphens w:val="true"/>
      <w:bidi w:val="0"/>
      <w:spacing w:lineRule="auto" w:line="276" w:before="200" w:after="40"/>
      <w:jc w:val="left"/>
    </w:pPr>
    <w:rPr>
      <w:rFonts w:ascii="Linux Libertine" w:hAnsi="Linux Libertine" w:eastAsia="Calibri" w:cs="Linux Libertine" w:eastAsiaTheme="minorHAnsi"/>
      <w:bCs/>
      <w:color w:val="FF0000"/>
      <w:kern w:val="0"/>
      <w:sz w:val="22"/>
      <w:szCs w:val="22"/>
      <w:lang w:val="en-US" w:eastAsia="en-US" w:bidi="ar-SA"/>
      <w14:ligatures w14:val="standard"/>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720393"/>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Revision">
    <w:name w:val="Revision"/>
    <w:uiPriority w:val="99"/>
    <w:semiHidden/>
    <w:qFormat/>
    <w:rsid w:val="00e93cd0"/>
    <w:pPr>
      <w:widowControl/>
      <w:suppressAutoHyphens w:val="false"/>
      <w:bidi w:val="0"/>
      <w:spacing w:before="0" w:after="0"/>
      <w:jc w:val="left"/>
    </w:pPr>
    <w:rPr>
      <w:rFonts w:ascii="Linux Libertine" w:hAnsi="Linux Libertine" w:eastAsia="Calibri" w:cs="" w:cstheme="minorBidi" w:eastAsiaTheme="minorHAnsi"/>
      <w:color w:val="auto"/>
      <w:kern w:val="0"/>
      <w:sz w:val="18"/>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catalog.data.gov/dataset/highway-rail-grade-crossing-accident-data" TargetMode="External"/><Relationship Id="rId8" Type="http://schemas.openxmlformats.org/officeDocument/2006/relationships/hyperlink" Target="https://safetydata.fra.dot.gov/OfficeofSafety/publicsite/DownloadCrossingInventoryData.aspx"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Application>LibreOffice/7.2.1.2$Windows_X86_64 LibreOffice_project/87b77fad49947c1441b67c559c339af8f3517e22</Application>
  <AppVersion>15.0000</AppVersion>
  <Pages>12</Pages>
  <Words>5257</Words>
  <Characters>29484</Characters>
  <CharactersWithSpaces>34550</CharactersWithSpaces>
  <Paragraphs>254</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2022-08-10T12:19:00Z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Insert keyword text Insert keyword text Insert keyword text Insert keyword text</cp:keywords>
  <dc:language>en-US</dc:language>
  <cp:lastModifiedBy/>
  <cp:lastPrinted>2022-07-18T17:16:00Z</cp:lastPrinted>
  <dcterms:modified xsi:type="dcterms:W3CDTF">2022-08-10T21:47:50Z</dcterms:modified>
  <cp:revision>76</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